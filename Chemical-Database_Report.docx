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7F1BD" w14:textId="4B535062" w:rsidR="00DC0217" w:rsidRDefault="00DC0217" w:rsidP="00DC0217">
      <w:pPr>
        <w:pStyle w:val="IntenseQuote"/>
      </w:pPr>
      <w:r>
        <w:t xml:space="preserve">Introduction </w:t>
      </w:r>
    </w:p>
    <w:p w14:paraId="64BD5817" w14:textId="25E3A58A" w:rsidR="0041185D" w:rsidRDefault="0041185D" w:rsidP="0041185D">
      <w:r w:rsidRPr="0041185D">
        <w:rPr>
          <w:i/>
          <w:iCs/>
        </w:rPr>
        <w:t>In Silico</w:t>
      </w:r>
      <w:r>
        <w:t xml:space="preserve"> drug discovery is important to find suitable drug targets. The design of these targets is challenging and requires searchable storage to allow identification</w:t>
      </w:r>
      <w:r w:rsidR="00F00E50">
        <w:fldChar w:fldCharType="begin"/>
      </w:r>
      <w:r w:rsidR="00F00E50">
        <w:instrText xml:space="preserve"> ADDIN EN.CITE &lt;EndNote&gt;&lt;Cite&gt;&lt;Author&gt;Rifaioglu&lt;/Author&gt;&lt;Year&gt;2019&lt;/Year&gt;&lt;RecNum&gt;176&lt;/RecNum&gt;&lt;DisplayText&gt;&lt;style face="superscript"&gt;1&lt;/style&gt;&lt;/DisplayText&gt;&lt;record&gt;&lt;rec-number&gt;176&lt;/rec-number&gt;&lt;foreign-keys&gt;&lt;key app="EN" db-id="rfsxs2et5xva03ea9ag59tzqxrzrtv0sfese" timestamp="1618165650"&gt;176&lt;/key&gt;&lt;/foreign-keys&gt;&lt;ref-type name="Journal Article"&gt;17&lt;/ref-type&gt;&lt;contributors&gt;&lt;authors&gt;&lt;author&gt;Rifaioglu, Ahmet Sureyya&lt;/author&gt;&lt;author&gt;Atas, Heval&lt;/author&gt;&lt;author&gt;Martin, Maria Jesus&lt;/author&gt;&lt;author&gt;Cetin-Atalay, Rengul&lt;/author&gt;&lt;author&gt;Atalay, Volkan&lt;/author&gt;&lt;author&gt;Doğan, Tunca&lt;/author&gt;&lt;/authors&gt;&lt;/contributors&gt;&lt;titles&gt;&lt;title&gt;Recent applications of deep learning and machine intelligence on in silico drug discovery: methods, tools and databases&lt;/title&gt;&lt;secondary-title&gt;Briefings in Bioinformatics&lt;/secondary-title&gt;&lt;/titles&gt;&lt;periodical&gt;&lt;full-title&gt;Briefings in Bioinformatics&lt;/full-title&gt;&lt;/periodical&gt;&lt;pages&gt;1878-1912&lt;/pages&gt;&lt;volume&gt;20&lt;/volume&gt;&lt;number&gt;5&lt;/number&gt;&lt;dates&gt;&lt;year&gt;2019&lt;/year&gt;&lt;/dates&gt;&lt;isbn&gt;1477-4054&lt;/isbn&gt;&lt;urls&gt;&lt;related-urls&gt;&lt;url&gt;https://doi.org/10.1093/bib/bby061&lt;/url&gt;&lt;/related-urls&gt;&lt;/urls&gt;&lt;electronic-resource-num&gt;10.1093/bib/bby061&lt;/electronic-resource-num&gt;&lt;access-date&gt;4/11/2021&lt;/access-date&gt;&lt;/record&gt;&lt;/Cite&gt;&lt;/EndNote&gt;</w:instrText>
      </w:r>
      <w:r w:rsidR="00F00E50">
        <w:fldChar w:fldCharType="separate"/>
      </w:r>
      <w:r w:rsidR="00F00E50" w:rsidRPr="00F00E50">
        <w:rPr>
          <w:noProof/>
          <w:vertAlign w:val="superscript"/>
        </w:rPr>
        <w:t>1</w:t>
      </w:r>
      <w:r w:rsidR="00F00E50">
        <w:fldChar w:fldCharType="end"/>
      </w:r>
      <w:r>
        <w:t>. A database can be used to store relevant information about the drug</w:t>
      </w:r>
      <w:r w:rsidR="008713AF">
        <w:t>s</w:t>
      </w:r>
      <w:r>
        <w:t xml:space="preserve"> for future work. Filtering, such as Lipinski’s rule of five, Bioavailability and Lead-likeness, helps identify targets that fulfil certain </w:t>
      </w:r>
      <w:r w:rsidR="00B87CF5">
        <w:t xml:space="preserve">practical </w:t>
      </w:r>
      <w:r>
        <w:t>requirements of drugs</w:t>
      </w:r>
      <w:r w:rsidR="003D3681">
        <w:fldChar w:fldCharType="begin">
          <w:fldData xml:space="preserve">PEVuZE5vdGU+PENpdGU+PEF1dGhvcj5CZW5ldDwvQXV0aG9yPjxZZWFyPjIwMTY8L1llYXI+PFJl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</w:fldData>
        </w:fldChar>
      </w:r>
      <w:r w:rsidR="003D3681">
        <w:instrText xml:space="preserve"> ADDIN EN.CITE </w:instrText>
      </w:r>
      <w:r w:rsidR="003D3681">
        <w:fldChar w:fldCharType="begin">
          <w:fldData xml:space="preserve">PEVuZE5vdGU+PENpdGU+PEF1dGhvcj5CZW5ldDwvQXV0aG9yPjxZZWFyPjIwMTY8L1llYXI+PFJl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</w:fldData>
        </w:fldChar>
      </w:r>
      <w:r w:rsidR="003D3681">
        <w:instrText xml:space="preserve"> ADDIN EN.CITE.DATA </w:instrText>
      </w:r>
      <w:r w:rsidR="003D3681">
        <w:fldChar w:fldCharType="end"/>
      </w:r>
      <w:r w:rsidR="003D3681">
        <w:fldChar w:fldCharType="separate"/>
      </w:r>
      <w:r w:rsidR="003D3681" w:rsidRPr="003D3681">
        <w:rPr>
          <w:noProof/>
          <w:vertAlign w:val="superscript"/>
        </w:rPr>
        <w:t>2-4</w:t>
      </w:r>
      <w:r w:rsidR="003D3681">
        <w:fldChar w:fldCharType="end"/>
      </w:r>
      <w:r>
        <w:t>. Here</w:t>
      </w:r>
      <w:r w:rsidR="00E86B86">
        <w:t>,</w:t>
      </w:r>
      <w:r>
        <w:t xml:space="preserve"> a database was created for a given 100 compounds. These filtering criteria were included to help identify likely drug targets. This is beneficial in the drug discovery process as it prevents the misuse of time and money on oral drug targets that are unlikely to be adequately soluble or permeable. From this stage, targets can be identified and further tested to </w:t>
      </w:r>
      <w:r w:rsidR="0043495C">
        <w:t>(</w:t>
      </w:r>
      <w:r>
        <w:t>hopefully</w:t>
      </w:r>
      <w:r w:rsidR="0043495C">
        <w:t>)</w:t>
      </w:r>
      <w:r>
        <w:t xml:space="preserve"> provide an effective drug. </w:t>
      </w:r>
    </w:p>
    <w:p w14:paraId="441509B5" w14:textId="77777777" w:rsidR="00DC0217" w:rsidRPr="00DC0217" w:rsidRDefault="00DC0217" w:rsidP="00DC0217"/>
    <w:p w14:paraId="6F9685DD" w14:textId="77777777" w:rsidR="00DC0217" w:rsidRDefault="00DC0217">
      <w:pPr>
        <w:rPr>
          <w:i/>
          <w:iCs/>
          <w:color w:val="4472C4" w:themeColor="accent1"/>
        </w:rPr>
      </w:pPr>
      <w:r>
        <w:br w:type="page"/>
      </w:r>
    </w:p>
    <w:p w14:paraId="7E814FB1" w14:textId="4DC09164" w:rsidR="0066202D" w:rsidRDefault="00D94495" w:rsidP="00D94495">
      <w:pPr>
        <w:pStyle w:val="IntenseQuote"/>
      </w:pPr>
      <w:r>
        <w:lastRenderedPageBreak/>
        <w:t>Task 1</w:t>
      </w:r>
    </w:p>
    <w:p w14:paraId="384003CB" w14:textId="62154A18" w:rsidR="00D94495" w:rsidRDefault="00D94495" w:rsidP="00D94495">
      <w:pPr>
        <w:pStyle w:val="Heading1"/>
      </w:pPr>
      <w:r>
        <w:t xml:space="preserve">Methods </w:t>
      </w:r>
    </w:p>
    <w:p w14:paraId="65C85E99" w14:textId="2193CE24" w:rsidR="00D94495" w:rsidRDefault="00D94495" w:rsidP="00D94495">
      <w:proofErr w:type="spellStart"/>
      <w:r>
        <w:t>ChemAxon</w:t>
      </w:r>
      <w:proofErr w:type="spellEnd"/>
      <w:r>
        <w:t xml:space="preserve"> Marvin plugins were used to calculate the parameters for this database</w:t>
      </w:r>
      <w:r w:rsidR="002A1DC2">
        <w:rPr>
          <w:vertAlign w:val="superscript"/>
        </w:rPr>
        <w:t>5</w:t>
      </w:r>
      <w:r>
        <w:t xml:space="preserve">. </w:t>
      </w:r>
      <w:r w:rsidR="00371F02">
        <w:t>Some code was adapted from the code provided by Graham Hamilton</w:t>
      </w:r>
      <w:r w:rsidR="008E4FC8">
        <w:t>’s course material</w:t>
      </w:r>
      <w:r w:rsidR="00371F02">
        <w:t xml:space="preserve">. </w:t>
      </w:r>
    </w:p>
    <w:p w14:paraId="6811DE19" w14:textId="10825135" w:rsidR="00F312D3" w:rsidRDefault="00F312D3" w:rsidP="00D94495"/>
    <w:p w14:paraId="727215D9" w14:textId="482D3E83" w:rsidR="00F312D3" w:rsidRDefault="00F312D3" w:rsidP="00F312D3">
      <w:pPr>
        <w:pStyle w:val="Heading1"/>
      </w:pPr>
      <w:r>
        <w:t xml:space="preserve">Outline </w:t>
      </w:r>
    </w:p>
    <w:p w14:paraId="0AC3F5AB" w14:textId="67698042" w:rsidR="00F312D3" w:rsidRDefault="00A151D4" w:rsidP="00F312D3">
      <w:pPr>
        <w:pStyle w:val="ListParagraph"/>
        <w:numPr>
          <w:ilvl w:val="0"/>
          <w:numId w:val="1"/>
        </w:numPr>
      </w:pPr>
      <w:r>
        <w:t xml:space="preserve">Load the file </w:t>
      </w:r>
    </w:p>
    <w:p w14:paraId="556A4CF3" w14:textId="0493E4F9" w:rsidR="00A151D4" w:rsidRDefault="00A151D4" w:rsidP="00F312D3">
      <w:pPr>
        <w:pStyle w:val="ListParagraph"/>
        <w:numPr>
          <w:ilvl w:val="0"/>
          <w:numId w:val="1"/>
        </w:numPr>
      </w:pPr>
      <w:r>
        <w:t>Delete the old database</w:t>
      </w:r>
    </w:p>
    <w:p w14:paraId="38C3D204" w14:textId="483A0BE5" w:rsidR="00A151D4" w:rsidRDefault="00A151D4" w:rsidP="00F312D3">
      <w:pPr>
        <w:pStyle w:val="ListParagraph"/>
        <w:numPr>
          <w:ilvl w:val="0"/>
          <w:numId w:val="1"/>
        </w:numPr>
      </w:pPr>
      <w:r>
        <w:t>Calculate the parameters</w:t>
      </w:r>
    </w:p>
    <w:p w14:paraId="75E73172" w14:textId="49076372" w:rsidR="00A151D4" w:rsidRDefault="00A151D4" w:rsidP="00F312D3">
      <w:pPr>
        <w:pStyle w:val="ListParagraph"/>
        <w:numPr>
          <w:ilvl w:val="0"/>
          <w:numId w:val="1"/>
        </w:numPr>
      </w:pPr>
      <w:r>
        <w:t>Create the new database</w:t>
      </w:r>
    </w:p>
    <w:p w14:paraId="3B7EDAB7" w14:textId="2C620EDA" w:rsidR="00A151D4" w:rsidRDefault="00344570" w:rsidP="00F312D3">
      <w:pPr>
        <w:pStyle w:val="ListParagraph"/>
        <w:numPr>
          <w:ilvl w:val="0"/>
          <w:numId w:val="1"/>
        </w:numPr>
      </w:pPr>
      <w:r>
        <w:t>Populate the database</w:t>
      </w:r>
    </w:p>
    <w:p w14:paraId="48E099FC" w14:textId="526742DE" w:rsidR="00344570" w:rsidRDefault="00344570" w:rsidP="00F312D3">
      <w:pPr>
        <w:pStyle w:val="ListParagraph"/>
        <w:numPr>
          <w:ilvl w:val="0"/>
          <w:numId w:val="1"/>
        </w:numPr>
      </w:pPr>
      <w:r>
        <w:t>Apply the filters</w:t>
      </w:r>
    </w:p>
    <w:p w14:paraId="6A5823EE" w14:textId="700C8F6A" w:rsidR="00344570" w:rsidRDefault="00344570" w:rsidP="00F312D3">
      <w:pPr>
        <w:pStyle w:val="ListParagraph"/>
        <w:numPr>
          <w:ilvl w:val="0"/>
          <w:numId w:val="1"/>
        </w:numPr>
      </w:pPr>
      <w:r>
        <w:t xml:space="preserve">Show the database </w:t>
      </w:r>
    </w:p>
    <w:p w14:paraId="2CE6CB39" w14:textId="1C27C61F" w:rsidR="00344570" w:rsidRPr="00F312D3" w:rsidRDefault="00312DDB" w:rsidP="00F312D3">
      <w:pPr>
        <w:pStyle w:val="ListParagraph"/>
        <w:numPr>
          <w:ilvl w:val="0"/>
          <w:numId w:val="1"/>
        </w:numPr>
      </w:pPr>
      <w:r>
        <w:t xml:space="preserve">Save to file </w:t>
      </w:r>
    </w:p>
    <w:p w14:paraId="28CAA824" w14:textId="01A142BA" w:rsidR="00982EAA" w:rsidRDefault="00982EAA" w:rsidP="00D94495"/>
    <w:p w14:paraId="22897E4A" w14:textId="0FBE9083" w:rsidR="00982EAA" w:rsidRDefault="00982EAA" w:rsidP="00D94495"/>
    <w:p w14:paraId="1CBAB657" w14:textId="41F1E10A" w:rsidR="00982EAA" w:rsidRDefault="00982EAA" w:rsidP="00D94495"/>
    <w:p w14:paraId="78856024" w14:textId="4C978F88" w:rsidR="00982EAA" w:rsidRDefault="00C4739B" w:rsidP="00C4739B">
      <w:pPr>
        <w:pStyle w:val="Heading2"/>
      </w:pPr>
      <w:r>
        <w:t xml:space="preserve">1.Load the File </w:t>
      </w:r>
    </w:p>
    <w:p w14:paraId="6D6A35E0" w14:textId="7AEEB545" w:rsidR="00C4739B" w:rsidRDefault="000D3AE5" w:rsidP="00C4739B">
      <w:r>
        <w:rPr>
          <w:noProof/>
        </w:rPr>
        <mc:AlternateContent>
          <mc:Choice Requires="wps">
            <w:drawing>
              <wp:anchor distT="0" distB="0" distL="114300" distR="114300" simplePos="0" relativeHeight="251660288" behindDoc="0" locked="0" layoutInCell="1" allowOverlap="1" wp14:anchorId="58FD2105" wp14:editId="6EA57F2F">
                <wp:simplePos x="0" y="0"/>
                <wp:positionH relativeFrom="column">
                  <wp:posOffset>997935</wp:posOffset>
                </wp:positionH>
                <wp:positionV relativeFrom="paragraph">
                  <wp:posOffset>2083325</wp:posOffset>
                </wp:positionV>
                <wp:extent cx="342646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426460" cy="635"/>
                        </a:xfrm>
                        <a:prstGeom prst="rect">
                          <a:avLst/>
                        </a:prstGeom>
                        <a:solidFill>
                          <a:prstClr val="white"/>
                        </a:solidFill>
                        <a:ln>
                          <a:noFill/>
                        </a:ln>
                      </wps:spPr>
                      <wps:txbx>
                        <w:txbxContent>
                          <w:p w14:paraId="6BEAA67C" w14:textId="22C9F6C6" w:rsidR="00A61B3B" w:rsidRPr="00FA659B" w:rsidRDefault="00A61B3B" w:rsidP="00A61B3B">
                            <w:pPr>
                              <w:pStyle w:val="Caption"/>
                              <w:rPr>
                                <w:rFonts w:ascii="Calibri" w:hAnsi="Calibri" w:cs="Calibri"/>
                                <w:noProof/>
                              </w:rPr>
                            </w:pPr>
                            <w:r>
                              <w:t xml:space="preserve">Figure </w:t>
                            </w:r>
                            <w:fldSimple w:instr=" SEQ Figure \* ARABIC ">
                              <w:r w:rsidR="00C001F2">
                                <w:rPr>
                                  <w:noProof/>
                                </w:rPr>
                                <w:t>1</w:t>
                              </w:r>
                            </w:fldSimple>
                            <w:r>
                              <w:rPr>
                                <w:noProof/>
                              </w:rPr>
                              <w:t>: To load a fil</w:t>
                            </w:r>
                            <w:r w:rsidR="008634CC">
                              <w:rPr>
                                <w:noProof/>
                              </w:rPr>
                              <w:t>e (.sd)</w:t>
                            </w:r>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FD2105" id="_x0000_t202" coordsize="21600,21600" o:spt="202" path="m,l,21600r21600,l21600,xe">
                <v:stroke joinstyle="miter"/>
                <v:path gradientshapeok="t" o:connecttype="rect"/>
              </v:shapetype>
              <v:shape id="Text Box 2" o:spid="_x0000_s1026" type="#_x0000_t202" style="position:absolute;margin-left:78.6pt;margin-top:164.05pt;width:269.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" stroked="f">
                <v:textbox style="mso-fit-shape-to-text:t" inset="0,0,0,0">
                  <w:txbxContent>
                    <w:p w14:paraId="6BEAA67C" w14:textId="22C9F6C6" w:rsidR="00A61B3B" w:rsidRPr="00FA659B" w:rsidRDefault="00A61B3B" w:rsidP="00A61B3B">
                      <w:pPr>
                        <w:pStyle w:val="Caption"/>
                        <w:rPr>
                          <w:rFonts w:ascii="Calibri" w:hAnsi="Calibri" w:cs="Calibri"/>
                          <w:noProof/>
                        </w:rPr>
                      </w:pPr>
                      <w:r>
                        <w:t xml:space="preserve">Figure </w:t>
                      </w:r>
                      <w:fldSimple w:instr=" SEQ Figure \* ARABIC ">
                        <w:r w:rsidR="00C001F2">
                          <w:rPr>
                            <w:noProof/>
                          </w:rPr>
                          <w:t>1</w:t>
                        </w:r>
                      </w:fldSimple>
                      <w:r>
                        <w:rPr>
                          <w:noProof/>
                        </w:rPr>
                        <w:t>: To load a fil</w:t>
                      </w:r>
                      <w:r w:rsidR="008634CC">
                        <w:rPr>
                          <w:noProof/>
                        </w:rPr>
                        <w:t>e (.sd)</w:t>
                      </w:r>
                      <w:r>
                        <w:rPr>
                          <w:noProof/>
                        </w:rPr>
                        <w:t>.</w:t>
                      </w:r>
                    </w:p>
                  </w:txbxContent>
                </v:textbox>
                <w10:wrap type="topAndBottom"/>
              </v:shape>
            </w:pict>
          </mc:Fallback>
        </mc:AlternateContent>
      </w:r>
      <w:r>
        <w:rPr>
          <w:rFonts w:ascii="Calibri" w:hAnsi="Calibri" w:cs="Calibri"/>
          <w:noProof/>
        </w:rPr>
        <w:drawing>
          <wp:anchor distT="0" distB="0" distL="114300" distR="114300" simplePos="0" relativeHeight="251658240" behindDoc="0" locked="0" layoutInCell="1" allowOverlap="1" wp14:anchorId="451D3D02" wp14:editId="16A87DAC">
            <wp:simplePos x="0" y="0"/>
            <wp:positionH relativeFrom="column">
              <wp:posOffset>1050356</wp:posOffset>
            </wp:positionH>
            <wp:positionV relativeFrom="paragraph">
              <wp:posOffset>680960</wp:posOffset>
            </wp:positionV>
            <wp:extent cx="3426460" cy="1271905"/>
            <wp:effectExtent l="0" t="0" r="2540" b="4445"/>
            <wp:wrapTopAndBottom/>
            <wp:docPr id="1" name="Picture 1" descr="Open Sd File ctrl-o &#10;Opening &#10;Don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Sd File ctrl-o &#10;Opening &#10;Done!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6460" cy="1271905"/>
                    </a:xfrm>
                    <a:prstGeom prst="rect">
                      <a:avLst/>
                    </a:prstGeom>
                    <a:noFill/>
                    <a:ln>
                      <a:noFill/>
                    </a:ln>
                  </pic:spPr>
                </pic:pic>
              </a:graphicData>
            </a:graphic>
          </wp:anchor>
        </w:drawing>
      </w:r>
      <w:r w:rsidR="00A61B3B">
        <w:t>User can browse to select</w:t>
      </w:r>
      <w:r w:rsidR="00FB50BC">
        <w:t xml:space="preserve"> a</w:t>
      </w:r>
      <w:r w:rsidR="00A61B3B">
        <w:t xml:space="preserve"> file</w:t>
      </w:r>
      <w:r w:rsidR="00A72051">
        <w:t xml:space="preserve"> (.</w:t>
      </w:r>
      <w:proofErr w:type="spellStart"/>
      <w:r w:rsidR="00A72051">
        <w:t>sd</w:t>
      </w:r>
      <w:proofErr w:type="spellEnd"/>
      <w:r w:rsidR="00A72051">
        <w:t>)</w:t>
      </w:r>
      <w:r w:rsidR="00A61B3B">
        <w:t xml:space="preserve"> from </w:t>
      </w:r>
      <w:r w:rsidR="00A72051">
        <w:t xml:space="preserve">the </w:t>
      </w:r>
      <w:r w:rsidR="00A61B3B">
        <w:t xml:space="preserve">computer (Figure 1). </w:t>
      </w:r>
      <w:r w:rsidR="00A72051">
        <w:t>The o</w:t>
      </w:r>
      <w:r w:rsidR="00FB50BC">
        <w:t xml:space="preserve">utput shows the name of the file selected. </w:t>
      </w:r>
      <w:r>
        <w:t>Here the user is also prompted to input the number of compounds that will be used in the program (the variable Size in Calculations)</w:t>
      </w:r>
      <w:r w:rsidR="003D3681">
        <w:t>.</w:t>
      </w:r>
    </w:p>
    <w:p w14:paraId="25701219" w14:textId="69C5F242" w:rsidR="00A61B3B" w:rsidRDefault="00A61B3B" w:rsidP="00C4739B"/>
    <w:p w14:paraId="409CAF00" w14:textId="55FD09C6" w:rsidR="00C4739B" w:rsidRDefault="00FB50BC" w:rsidP="00FB50BC">
      <w:pPr>
        <w:pStyle w:val="Heading2"/>
      </w:pPr>
      <w:r>
        <w:t>2.Delete the old Database</w:t>
      </w:r>
    </w:p>
    <w:p w14:paraId="676CC599" w14:textId="0770271C" w:rsidR="00FB50BC" w:rsidRDefault="00D456BE" w:rsidP="00FB50BC">
      <w:r>
        <w:rPr>
          <w:noProof/>
        </w:rPr>
        <w:drawing>
          <wp:anchor distT="0" distB="0" distL="114300" distR="114300" simplePos="0" relativeHeight="251661312" behindDoc="0" locked="0" layoutInCell="1" allowOverlap="1" wp14:anchorId="10D20930" wp14:editId="17F1BA66">
            <wp:simplePos x="0" y="0"/>
            <wp:positionH relativeFrom="column">
              <wp:posOffset>2185670</wp:posOffset>
            </wp:positionH>
            <wp:positionV relativeFrom="paragraph">
              <wp:posOffset>734038</wp:posOffset>
            </wp:positionV>
            <wp:extent cx="838317" cy="45726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38317" cy="457264"/>
                    </a:xfrm>
                    <a:prstGeom prst="rect">
                      <a:avLst/>
                    </a:prstGeom>
                  </pic:spPr>
                </pic:pic>
              </a:graphicData>
            </a:graphic>
          </wp:anchor>
        </w:drawing>
      </w:r>
      <w:r w:rsidR="00BD7BEB">
        <w:rPr>
          <w:noProof/>
        </w:rPr>
        <mc:AlternateContent>
          <mc:Choice Requires="wps">
            <w:drawing>
              <wp:anchor distT="0" distB="0" distL="114300" distR="114300" simplePos="0" relativeHeight="251663360" behindDoc="0" locked="0" layoutInCell="1" allowOverlap="1" wp14:anchorId="5D283353" wp14:editId="7A5E50BB">
                <wp:simplePos x="0" y="0"/>
                <wp:positionH relativeFrom="column">
                  <wp:posOffset>258542</wp:posOffset>
                </wp:positionH>
                <wp:positionV relativeFrom="paragraph">
                  <wp:posOffset>1167700</wp:posOffset>
                </wp:positionV>
                <wp:extent cx="4939030" cy="167640"/>
                <wp:effectExtent l="0" t="0" r="0" b="3810"/>
                <wp:wrapTopAndBottom/>
                <wp:docPr id="5" name="Text Box 5"/>
                <wp:cNvGraphicFramePr/>
                <a:graphic xmlns:a="http://schemas.openxmlformats.org/drawingml/2006/main">
                  <a:graphicData uri="http://schemas.microsoft.com/office/word/2010/wordprocessingShape">
                    <wps:wsp>
                      <wps:cNvSpPr txBox="1"/>
                      <wps:spPr>
                        <a:xfrm>
                          <a:off x="0" y="0"/>
                          <a:ext cx="4939030" cy="167640"/>
                        </a:xfrm>
                        <a:prstGeom prst="rect">
                          <a:avLst/>
                        </a:prstGeom>
                        <a:solidFill>
                          <a:prstClr val="white"/>
                        </a:solidFill>
                        <a:ln>
                          <a:noFill/>
                        </a:ln>
                      </wps:spPr>
                      <wps:txbx>
                        <w:txbxContent>
                          <w:p w14:paraId="5FF47371" w14:textId="7F161F4B" w:rsidR="00735AB3" w:rsidRPr="00E91E6F" w:rsidRDefault="00735AB3" w:rsidP="00735AB3">
                            <w:pPr>
                              <w:pStyle w:val="Caption"/>
                              <w:rPr>
                                <w:noProof/>
                              </w:rPr>
                            </w:pPr>
                            <w:r>
                              <w:t xml:space="preserve">Figure </w:t>
                            </w:r>
                            <w:fldSimple w:instr=" SEQ Figure \* ARABIC ">
                              <w:r w:rsidR="00C001F2">
                                <w:rPr>
                                  <w:noProof/>
                                </w:rPr>
                                <w:t>2</w:t>
                              </w:r>
                            </w:fldSimple>
                            <w:r>
                              <w:rPr>
                                <w:noProof/>
                              </w:rPr>
                              <w:t>: Start button deletes the old database before the user creates the new one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283353" id="Text Box 5" o:spid="_x0000_s1027" type="#_x0000_t202" style="position:absolute;margin-left:20.35pt;margin-top:91.95pt;width:388.9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" stroked="f">
                <v:textbox inset="0,0,0,0">
                  <w:txbxContent>
                    <w:p w14:paraId="5FF47371" w14:textId="7F161F4B" w:rsidR="00735AB3" w:rsidRPr="00E91E6F" w:rsidRDefault="00735AB3" w:rsidP="00735AB3">
                      <w:pPr>
                        <w:pStyle w:val="Caption"/>
                        <w:rPr>
                          <w:noProof/>
                        </w:rPr>
                      </w:pPr>
                      <w:r>
                        <w:t xml:space="preserve">Figure </w:t>
                      </w:r>
                      <w:fldSimple w:instr=" SEQ Figure \* ARABIC ">
                        <w:r w:rsidR="00C001F2">
                          <w:rPr>
                            <w:noProof/>
                          </w:rPr>
                          <w:t>2</w:t>
                        </w:r>
                      </w:fldSimple>
                      <w:r>
                        <w:rPr>
                          <w:noProof/>
                        </w:rPr>
                        <w:t>: Start button deletes the old database before the user creates the new one</w:t>
                      </w:r>
                    </w:p>
                  </w:txbxContent>
                </v:textbox>
                <w10:wrap type="topAndBottom"/>
              </v:shape>
            </w:pict>
          </mc:Fallback>
        </mc:AlternateContent>
      </w:r>
      <w:r w:rsidR="00FB50BC">
        <w:t>Every time the program is run it creates a new database</w:t>
      </w:r>
      <w:r w:rsidR="00E715FC">
        <w:t>. T</w:t>
      </w:r>
      <w:r w:rsidR="00FB50BC">
        <w:t xml:space="preserve">o prevent an error, the old database must first be deleted. </w:t>
      </w:r>
      <w:r w:rsidR="00333D4B">
        <w:t xml:space="preserve">This is done by the user clicking the </w:t>
      </w:r>
      <w:r w:rsidR="00432788">
        <w:t>Start</w:t>
      </w:r>
      <w:r w:rsidR="00333D4B">
        <w:t xml:space="preserve"> button</w:t>
      </w:r>
      <w:r w:rsidR="003D3681">
        <w:t xml:space="preserve"> (Figure 2)</w:t>
      </w:r>
      <w:r w:rsidR="00333D4B">
        <w:t xml:space="preserve">. </w:t>
      </w:r>
      <w:r w:rsidR="00735AB3">
        <w:t xml:space="preserve">After </w:t>
      </w:r>
      <w:r w:rsidR="00667A63">
        <w:t xml:space="preserve">the </w:t>
      </w:r>
      <w:r w:rsidR="00735AB3">
        <w:t xml:space="preserve">user has selected </w:t>
      </w:r>
      <w:r w:rsidR="00667A63">
        <w:t xml:space="preserve">the </w:t>
      </w:r>
      <w:r w:rsidR="00735AB3">
        <w:t>start button</w:t>
      </w:r>
      <w:r w:rsidR="00A72051">
        <w:t>,</w:t>
      </w:r>
      <w:r w:rsidR="00735AB3">
        <w:t xml:space="preserve"> </w:t>
      </w:r>
      <w:r w:rsidR="00F1246B">
        <w:t xml:space="preserve">the buttons to calculate parameters, create </w:t>
      </w:r>
      <w:r w:rsidR="00667A63">
        <w:t xml:space="preserve">a </w:t>
      </w:r>
      <w:r w:rsidR="00F1246B">
        <w:t xml:space="preserve">database and populate </w:t>
      </w:r>
      <w:r w:rsidR="00667A63">
        <w:t xml:space="preserve">the </w:t>
      </w:r>
      <w:r w:rsidR="00F1246B">
        <w:t xml:space="preserve">database become visible. They are then enabled (clickable) after the </w:t>
      </w:r>
      <w:r w:rsidR="00257E82">
        <w:t xml:space="preserve">previous button has been used. </w:t>
      </w:r>
    </w:p>
    <w:p w14:paraId="1DC750ED" w14:textId="29FE7274" w:rsidR="00333D4B" w:rsidRDefault="00333D4B" w:rsidP="00FB50BC"/>
    <w:p w14:paraId="5C501936" w14:textId="07378075" w:rsidR="00333D4B" w:rsidRDefault="00333D4B" w:rsidP="00FB50BC"/>
    <w:p w14:paraId="7747AD5E" w14:textId="43FCE3DD" w:rsidR="00257E82" w:rsidRDefault="00257E82" w:rsidP="00257E82">
      <w:pPr>
        <w:pStyle w:val="Heading2"/>
      </w:pPr>
      <w:r>
        <w:t>3.Calculate the Parameters</w:t>
      </w:r>
    </w:p>
    <w:p w14:paraId="7D2F48F8" w14:textId="503CB820" w:rsidR="00185613" w:rsidRDefault="00432788" w:rsidP="00257E82">
      <w:r>
        <w:t>After the user has selected a file, the calculate button is enabled and can be used (it is visible, but not usable, after pressing Start)</w:t>
      </w:r>
      <w:r w:rsidR="00F14BDE">
        <w:t xml:space="preserve"> (Figures </w:t>
      </w:r>
      <w:r w:rsidR="00954EEC">
        <w:t>3 and 4</w:t>
      </w:r>
      <w:r w:rsidR="00F14BDE">
        <w:t>)</w:t>
      </w:r>
      <w:r>
        <w:t xml:space="preserve">. </w:t>
      </w:r>
      <w:r w:rsidR="00B514DF">
        <w:t xml:space="preserve">This uses the Calculations class to calculate the parameters by </w:t>
      </w:r>
      <w:r w:rsidR="00667A63">
        <w:t xml:space="preserve">the </w:t>
      </w:r>
      <w:proofErr w:type="spellStart"/>
      <w:r w:rsidR="00185613">
        <w:t>ChemAxon</w:t>
      </w:r>
      <w:proofErr w:type="spellEnd"/>
      <w:r w:rsidR="00185613">
        <w:t xml:space="preserve"> </w:t>
      </w:r>
      <w:r w:rsidR="00B514DF">
        <w:t>plugin. The calculations use the file selected by the user. The</w:t>
      </w:r>
      <w:r w:rsidR="00FD28D0">
        <w:t xml:space="preserve"> </w:t>
      </w:r>
      <w:r w:rsidR="003D4D72">
        <w:t xml:space="preserve">calculation </w:t>
      </w:r>
      <w:r w:rsidR="00FD28D0">
        <w:t xml:space="preserve">values are stored in arrays to be later uploaded to the database. </w:t>
      </w:r>
    </w:p>
    <w:p w14:paraId="2DC9202D" w14:textId="5071F76B" w:rsidR="007756B1" w:rsidRDefault="003D3681" w:rsidP="00257E82">
      <w:r>
        <w:rPr>
          <w:noProof/>
        </w:rPr>
        <mc:AlternateContent>
          <mc:Choice Requires="wps">
            <w:drawing>
              <wp:anchor distT="0" distB="0" distL="114300" distR="114300" simplePos="0" relativeHeight="251722752" behindDoc="0" locked="0" layoutInCell="1" allowOverlap="1" wp14:anchorId="0133E1CF" wp14:editId="09D0024F">
                <wp:simplePos x="0" y="0"/>
                <wp:positionH relativeFrom="column">
                  <wp:posOffset>913130</wp:posOffset>
                </wp:positionH>
                <wp:positionV relativeFrom="paragraph">
                  <wp:posOffset>3091815</wp:posOffset>
                </wp:positionV>
                <wp:extent cx="3899535" cy="635"/>
                <wp:effectExtent l="0" t="0" r="0" b="0"/>
                <wp:wrapTopAndBottom/>
                <wp:docPr id="37" name="Text Box 37"/>
                <wp:cNvGraphicFramePr/>
                <a:graphic xmlns:a="http://schemas.openxmlformats.org/drawingml/2006/main">
                  <a:graphicData uri="http://schemas.microsoft.com/office/word/2010/wordprocessingShape">
                    <wps:wsp>
                      <wps:cNvSpPr txBox="1"/>
                      <wps:spPr>
                        <a:xfrm>
                          <a:off x="0" y="0"/>
                          <a:ext cx="3899535" cy="635"/>
                        </a:xfrm>
                        <a:prstGeom prst="rect">
                          <a:avLst/>
                        </a:prstGeom>
                        <a:solidFill>
                          <a:prstClr val="white"/>
                        </a:solidFill>
                        <a:ln>
                          <a:noFill/>
                        </a:ln>
                      </wps:spPr>
                      <wps:txbx>
                        <w:txbxContent>
                          <w:p w14:paraId="69FB1712" w14:textId="3216D112" w:rsidR="003D3681" w:rsidRPr="000A1247" w:rsidRDefault="003D3681" w:rsidP="003D3681">
                            <w:pPr>
                              <w:pStyle w:val="Caption"/>
                              <w:rPr>
                                <w:noProof/>
                              </w:rPr>
                            </w:pPr>
                            <w:r>
                              <w:t xml:space="preserve">Figure </w:t>
                            </w:r>
                            <w:fldSimple w:instr=" SEQ Figure \* ARABIC ">
                              <w:r w:rsidR="00C001F2">
                                <w:rPr>
                                  <w:noProof/>
                                </w:rPr>
                                <w:t>4</w:t>
                              </w:r>
                            </w:fldSimple>
                            <w:r>
                              <w:t>: Calculate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33E1CF" id="Text Box 37" o:spid="_x0000_s1028" type="#_x0000_t202" style="position:absolute;margin-left:71.9pt;margin-top:243.45pt;width:307.0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" stroked="f">
                <v:textbox style="mso-fit-shape-to-text:t" inset="0,0,0,0">
                  <w:txbxContent>
                    <w:p w14:paraId="69FB1712" w14:textId="3216D112" w:rsidR="003D3681" w:rsidRPr="000A1247" w:rsidRDefault="003D3681" w:rsidP="003D3681">
                      <w:pPr>
                        <w:pStyle w:val="Caption"/>
                        <w:rPr>
                          <w:noProof/>
                        </w:rPr>
                      </w:pPr>
                      <w:r>
                        <w:t xml:space="preserve">Figure </w:t>
                      </w:r>
                      <w:fldSimple w:instr=" SEQ Figure \* ARABIC ">
                        <w:r w:rsidR="00C001F2">
                          <w:rPr>
                            <w:noProof/>
                          </w:rPr>
                          <w:t>4</w:t>
                        </w:r>
                      </w:fldSimple>
                      <w:r>
                        <w:t>: Calculate button</w:t>
                      </w:r>
                    </w:p>
                  </w:txbxContent>
                </v:textbox>
                <w10:wrap type="topAndBottom"/>
              </v:shape>
            </w:pict>
          </mc:Fallback>
        </mc:AlternateContent>
      </w:r>
      <w:r w:rsidR="00E6693C" w:rsidRPr="007756B1">
        <w:rPr>
          <w:rFonts w:ascii="Calibri" w:eastAsia="Times New Roman" w:hAnsi="Calibri" w:cs="Calibri"/>
          <w:noProof/>
          <w:lang w:eastAsia="en-GB"/>
        </w:rPr>
        <w:drawing>
          <wp:anchor distT="0" distB="0" distL="114300" distR="114300" simplePos="0" relativeHeight="251665408" behindDoc="0" locked="0" layoutInCell="1" allowOverlap="1" wp14:anchorId="5DB5F169" wp14:editId="1A527231">
            <wp:simplePos x="0" y="0"/>
            <wp:positionH relativeFrom="margin">
              <wp:align>center</wp:align>
            </wp:positionH>
            <wp:positionV relativeFrom="paragraph">
              <wp:posOffset>2635836</wp:posOffset>
            </wp:positionV>
            <wp:extent cx="3899535" cy="399415"/>
            <wp:effectExtent l="0" t="0" r="5715" b="635"/>
            <wp:wrapTopAndBottom/>
            <wp:docPr id="6" name="Picture 6" descr="calculate &#10;create the database &#10;Upload to Databas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culate &#10;create the database &#10;Upload to Databas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99535" cy="399415"/>
                    </a:xfrm>
                    <a:prstGeom prst="rect">
                      <a:avLst/>
                    </a:prstGeom>
                    <a:noFill/>
                    <a:ln>
                      <a:noFill/>
                    </a:ln>
                  </pic:spPr>
                </pic:pic>
              </a:graphicData>
            </a:graphic>
          </wp:anchor>
        </w:drawing>
      </w:r>
      <w:proofErr w:type="spellStart"/>
      <w:r w:rsidR="00FD28D0">
        <w:t>LogP</w:t>
      </w:r>
      <w:proofErr w:type="spellEnd"/>
      <w:r w:rsidR="00FD28D0">
        <w:t xml:space="preserve"> and </w:t>
      </w:r>
      <w:proofErr w:type="spellStart"/>
      <w:r w:rsidR="00FD28D0">
        <w:t>LogD</w:t>
      </w:r>
      <w:proofErr w:type="spellEnd"/>
      <w:r w:rsidR="00FD28D0">
        <w:t xml:space="preserve"> had some </w:t>
      </w:r>
      <w:r w:rsidR="005C6724">
        <w:t xml:space="preserve">values that were NaN (not a number). These could not be uploaded to the database. </w:t>
      </w:r>
      <w:r w:rsidR="000E020C">
        <w:t xml:space="preserve">While doing those calculations the program checks to see if the value of </w:t>
      </w:r>
      <w:proofErr w:type="spellStart"/>
      <w:r w:rsidR="000E020C">
        <w:t>LogP</w:t>
      </w:r>
      <w:proofErr w:type="spellEnd"/>
      <w:r w:rsidR="00E868D0">
        <w:t xml:space="preserve"> (and </w:t>
      </w:r>
      <w:proofErr w:type="spellStart"/>
      <w:r w:rsidR="00E868D0">
        <w:t>LogD</w:t>
      </w:r>
      <w:proofErr w:type="spellEnd"/>
      <w:r w:rsidR="00E868D0">
        <w:t>)</w:t>
      </w:r>
      <w:r w:rsidR="000E020C">
        <w:t xml:space="preserve"> </w:t>
      </w:r>
      <w:proofErr w:type="gramStart"/>
      <w:r w:rsidR="000E020C">
        <w:t>is NaN</w:t>
      </w:r>
      <w:proofErr w:type="gramEnd"/>
      <w:r w:rsidR="000E020C">
        <w:t xml:space="preserve"> and </w:t>
      </w:r>
      <w:r w:rsidR="00D26FAD">
        <w:t>if it is it changes it to</w:t>
      </w:r>
      <w:r w:rsidR="00813ED9">
        <w:t xml:space="preserve"> </w:t>
      </w:r>
      <w:r w:rsidR="00D26FAD">
        <w:t xml:space="preserve">0.0 (so it can be uploaded to the database). However, as this is a false value, these entries must be deleted from the database. This is done by an </w:t>
      </w:r>
      <w:proofErr w:type="spellStart"/>
      <w:r w:rsidR="00667A63">
        <w:t>A</w:t>
      </w:r>
      <w:r w:rsidR="00D26FAD">
        <w:t>rray</w:t>
      </w:r>
      <w:r w:rsidR="00127459">
        <w:t>Li</w:t>
      </w:r>
      <w:r w:rsidR="00D26FAD">
        <w:t>st</w:t>
      </w:r>
      <w:proofErr w:type="spellEnd"/>
      <w:r w:rsidR="00D26FAD">
        <w:t xml:space="preserve"> which stores the index of the </w:t>
      </w:r>
      <w:r w:rsidR="00127459">
        <w:t xml:space="preserve">values that were changed to be used later. An </w:t>
      </w:r>
      <w:proofErr w:type="spellStart"/>
      <w:r w:rsidR="00667A63">
        <w:t>A</w:t>
      </w:r>
      <w:r w:rsidR="00127459">
        <w:t>rrayList</w:t>
      </w:r>
      <w:proofErr w:type="spellEnd"/>
      <w:r w:rsidR="00127459">
        <w:t xml:space="preserve"> was used as it can have a flexible size for different </w:t>
      </w:r>
      <w:r w:rsidR="00E868D0">
        <w:t xml:space="preserve">sets of compounds that may have </w:t>
      </w:r>
      <w:r w:rsidR="00954EEC">
        <w:t>a different number of</w:t>
      </w:r>
      <w:r w:rsidR="00E868D0">
        <w:t xml:space="preserve"> </w:t>
      </w:r>
      <w:proofErr w:type="spellStart"/>
      <w:r w:rsidR="00E868D0">
        <w:t>LogP</w:t>
      </w:r>
      <w:proofErr w:type="spellEnd"/>
      <w:r w:rsidR="00E868D0">
        <w:t xml:space="preserve"> values that are NaN. </w:t>
      </w:r>
      <w:r w:rsidR="00254ECA">
        <w:t xml:space="preserve">The </w:t>
      </w:r>
      <w:proofErr w:type="spellStart"/>
      <w:r w:rsidR="00254ECA">
        <w:t>LogD</w:t>
      </w:r>
      <w:proofErr w:type="spellEnd"/>
      <w:r w:rsidR="00254ECA">
        <w:t xml:space="preserve"> values are also rounded to three significant figures at this time (to allow a neater table when viewing the database)</w:t>
      </w:r>
      <w:r w:rsidR="00954EEC">
        <w:t xml:space="preserve"> (Figure 5)</w:t>
      </w:r>
      <w:r w:rsidR="00254ECA">
        <w:t>.</w:t>
      </w:r>
    </w:p>
    <w:p w14:paraId="1FF26AC4" w14:textId="01805DE1" w:rsidR="00EF7AFE" w:rsidRPr="00AF6ABB" w:rsidRDefault="00F07D1C" w:rsidP="002D70CD">
      <w:pPr>
        <w:tabs>
          <w:tab w:val="left" w:pos="6902"/>
        </w:tabs>
      </w:pPr>
      <w:r>
        <w:rPr>
          <w:noProof/>
        </w:rPr>
        <mc:AlternateContent>
          <mc:Choice Requires="wps">
            <w:drawing>
              <wp:anchor distT="0" distB="0" distL="114300" distR="114300" simplePos="0" relativeHeight="251720704" behindDoc="0" locked="0" layoutInCell="1" allowOverlap="1" wp14:anchorId="26151A5C" wp14:editId="6DED6B6E">
                <wp:simplePos x="0" y="0"/>
                <wp:positionH relativeFrom="margin">
                  <wp:posOffset>1019547</wp:posOffset>
                </wp:positionH>
                <wp:positionV relativeFrom="paragraph">
                  <wp:posOffset>789043</wp:posOffset>
                </wp:positionV>
                <wp:extent cx="2910840" cy="635"/>
                <wp:effectExtent l="0" t="0" r="3810" b="0"/>
                <wp:wrapTopAndBottom/>
                <wp:docPr id="9" name="Text Box 9"/>
                <wp:cNvGraphicFramePr/>
                <a:graphic xmlns:a="http://schemas.openxmlformats.org/drawingml/2006/main">
                  <a:graphicData uri="http://schemas.microsoft.com/office/word/2010/wordprocessingShape">
                    <wps:wsp>
                      <wps:cNvSpPr txBox="1"/>
                      <wps:spPr>
                        <a:xfrm>
                          <a:off x="0" y="0"/>
                          <a:ext cx="2910840" cy="635"/>
                        </a:xfrm>
                        <a:prstGeom prst="rect">
                          <a:avLst/>
                        </a:prstGeom>
                        <a:solidFill>
                          <a:prstClr val="white"/>
                        </a:solidFill>
                        <a:ln>
                          <a:noFill/>
                        </a:ln>
                      </wps:spPr>
                      <wps:txbx>
                        <w:txbxContent>
                          <w:p w14:paraId="6CF5BFF0" w14:textId="6912948E" w:rsidR="003D3681" w:rsidRPr="00524487" w:rsidRDefault="003D3681" w:rsidP="003D3681">
                            <w:pPr>
                              <w:pStyle w:val="Caption"/>
                              <w:rPr>
                                <w:rFonts w:ascii="Calibri" w:eastAsia="Times New Roman" w:hAnsi="Calibri" w:cs="Calibri"/>
                                <w:noProof/>
                              </w:rPr>
                            </w:pPr>
                            <w:r>
                              <w:t xml:space="preserve">Figure </w:t>
                            </w:r>
                            <w:fldSimple w:instr=" SEQ Figure \* ARABIC ">
                              <w:r w:rsidR="00C001F2">
                                <w:rPr>
                                  <w:noProof/>
                                </w:rPr>
                                <w:t>3</w:t>
                              </w:r>
                            </w:fldSimple>
                            <w:r>
                              <w:rPr>
                                <w:noProof/>
                              </w:rPr>
                              <w:t xml:space="preserve">: Display seen by user when </w:t>
                            </w:r>
                            <w:r w:rsidR="00954EEC">
                              <w:rPr>
                                <w:noProof/>
                              </w:rPr>
                              <w:t>calculate button is pressed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6151A5C" id="Text Box 9" o:spid="_x0000_s1029" type="#_x0000_t202" style="position:absolute;margin-left:80.3pt;margin-top:62.15pt;width:229.2pt;height:.05pt;z-index:2517207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tovGgIAAD8EAAAOAAAAZHJzL2Uyb0RvYy54bWysU8Fu2zAMvQ/YPwi6L07SrW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" stroked="f">
                <v:textbox style="mso-fit-shape-to-text:t" inset="0,0,0,0">
                  <w:txbxContent>
                    <w:p w14:paraId="6CF5BFF0" w14:textId="6912948E" w:rsidR="003D3681" w:rsidRPr="00524487" w:rsidRDefault="003D3681" w:rsidP="003D3681">
                      <w:pPr>
                        <w:pStyle w:val="Caption"/>
                        <w:rPr>
                          <w:rFonts w:ascii="Calibri" w:eastAsia="Times New Roman" w:hAnsi="Calibri" w:cs="Calibri"/>
                          <w:noProof/>
                        </w:rPr>
                      </w:pPr>
                      <w:r>
                        <w:t xml:space="preserve">Figure </w:t>
                      </w:r>
                      <w:fldSimple w:instr=" SEQ Figure \* ARABIC ">
                        <w:r w:rsidR="00C001F2">
                          <w:rPr>
                            <w:noProof/>
                          </w:rPr>
                          <w:t>3</w:t>
                        </w:r>
                      </w:fldSimple>
                      <w:r>
                        <w:rPr>
                          <w:noProof/>
                        </w:rPr>
                        <w:t xml:space="preserve">: Display seen by user when </w:t>
                      </w:r>
                      <w:r w:rsidR="00954EEC">
                        <w:rPr>
                          <w:noProof/>
                        </w:rPr>
                        <w:t>calculate button is pressed</w:t>
                      </w:r>
                    </w:p>
                  </w:txbxContent>
                </v:textbox>
                <w10:wrap type="topAndBottom" anchorx="margin"/>
              </v:shape>
            </w:pict>
          </mc:Fallback>
        </mc:AlternateContent>
      </w:r>
      <w:r w:rsidRPr="007756B1">
        <w:rPr>
          <w:rFonts w:ascii="Calibri" w:eastAsia="Times New Roman" w:hAnsi="Calibri" w:cs="Calibri"/>
          <w:noProof/>
          <w:lang w:eastAsia="en-GB"/>
        </w:rPr>
        <w:drawing>
          <wp:anchor distT="0" distB="0" distL="114300" distR="114300" simplePos="0" relativeHeight="251664384" behindDoc="0" locked="0" layoutInCell="1" allowOverlap="1" wp14:anchorId="6B5958F0" wp14:editId="33A7C680">
            <wp:simplePos x="0" y="0"/>
            <wp:positionH relativeFrom="column">
              <wp:posOffset>2310415</wp:posOffset>
            </wp:positionH>
            <wp:positionV relativeFrom="paragraph">
              <wp:posOffset>270182</wp:posOffset>
            </wp:positionV>
            <wp:extent cx="1050925" cy="504190"/>
            <wp:effectExtent l="0" t="0" r="0" b="0"/>
            <wp:wrapTopAndBottom/>
            <wp:docPr id="7" name="Picture 7" descr="Calculating &#10;Calcul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ing &#10;Calculate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50925" cy="504190"/>
                    </a:xfrm>
                    <a:prstGeom prst="rect">
                      <a:avLst/>
                    </a:prstGeom>
                    <a:noFill/>
                    <a:ln>
                      <a:noFill/>
                    </a:ln>
                  </pic:spPr>
                </pic:pic>
              </a:graphicData>
            </a:graphic>
          </wp:anchor>
        </w:drawing>
      </w:r>
      <w:r w:rsidR="00EF7AFE">
        <w:tab/>
      </w:r>
    </w:p>
    <w:p w14:paraId="3764D15E" w14:textId="0F1AF76A" w:rsidR="00E6693C" w:rsidRDefault="00954EEC" w:rsidP="00257E82">
      <w:r>
        <w:rPr>
          <w:noProof/>
        </w:rPr>
        <w:lastRenderedPageBreak/>
        <mc:AlternateContent>
          <mc:Choice Requires="wps">
            <w:drawing>
              <wp:anchor distT="0" distB="0" distL="114300" distR="114300" simplePos="0" relativeHeight="251724800" behindDoc="0" locked="0" layoutInCell="1" allowOverlap="1" wp14:anchorId="1892552F" wp14:editId="3F0CED19">
                <wp:simplePos x="0" y="0"/>
                <wp:positionH relativeFrom="column">
                  <wp:posOffset>0</wp:posOffset>
                </wp:positionH>
                <wp:positionV relativeFrom="paragraph">
                  <wp:posOffset>6115685</wp:posOffset>
                </wp:positionV>
                <wp:extent cx="5534660" cy="635"/>
                <wp:effectExtent l="0" t="0" r="0" b="0"/>
                <wp:wrapTopAndBottom/>
                <wp:docPr id="38" name="Text Box 38"/>
                <wp:cNvGraphicFramePr/>
                <a:graphic xmlns:a="http://schemas.openxmlformats.org/drawingml/2006/main">
                  <a:graphicData uri="http://schemas.microsoft.com/office/word/2010/wordprocessingShape">
                    <wps:wsp>
                      <wps:cNvSpPr txBox="1"/>
                      <wps:spPr>
                        <a:xfrm>
                          <a:off x="0" y="0"/>
                          <a:ext cx="5534660" cy="635"/>
                        </a:xfrm>
                        <a:prstGeom prst="rect">
                          <a:avLst/>
                        </a:prstGeom>
                        <a:solidFill>
                          <a:prstClr val="white"/>
                        </a:solidFill>
                        <a:ln>
                          <a:noFill/>
                        </a:ln>
                      </wps:spPr>
                      <wps:txbx>
                        <w:txbxContent>
                          <w:p w14:paraId="36AF2448" w14:textId="31CF3E0E" w:rsidR="00954EEC" w:rsidRPr="00CC230D" w:rsidRDefault="00954EEC" w:rsidP="00954EEC">
                            <w:pPr>
                              <w:pStyle w:val="Caption"/>
                              <w:rPr>
                                <w:noProof/>
                              </w:rPr>
                            </w:pPr>
                            <w:r>
                              <w:t xml:space="preserve">Figure </w:t>
                            </w:r>
                            <w:fldSimple w:instr=" SEQ Figure \* ARABIC ">
                              <w:r w:rsidR="00C001F2">
                                <w:rPr>
                                  <w:noProof/>
                                </w:rPr>
                                <w:t>5</w:t>
                              </w:r>
                            </w:fldSimple>
                            <w:r>
                              <w:t xml:space="preserve">: Code to calculate </w:t>
                            </w:r>
                            <w:proofErr w:type="spellStart"/>
                            <w:r>
                              <w:t>LogP</w:t>
                            </w:r>
                            <w:proofErr w:type="spellEnd"/>
                            <w:r>
                              <w:t xml:space="preserve"> and save it in an array. Also saves an </w:t>
                            </w:r>
                            <w:proofErr w:type="spellStart"/>
                            <w:r>
                              <w:t>ArrayList</w:t>
                            </w:r>
                            <w:proofErr w:type="spellEnd"/>
                            <w:r>
                              <w:t xml:space="preserve"> of the positions where </w:t>
                            </w:r>
                            <w:proofErr w:type="spellStart"/>
                            <w:r>
                              <w:t>LogP</w:t>
                            </w:r>
                            <w:proofErr w:type="spellEnd"/>
                            <w:r>
                              <w:t xml:space="preserve"> is NaN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92552F" id="Text Box 38" o:spid="_x0000_s1030" type="#_x0000_t202" style="position:absolute;margin-left:0;margin-top:481.55pt;width:435.8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" stroked="f">
                <v:textbox style="mso-fit-shape-to-text:t" inset="0,0,0,0">
                  <w:txbxContent>
                    <w:p w14:paraId="36AF2448" w14:textId="31CF3E0E" w:rsidR="00954EEC" w:rsidRPr="00CC230D" w:rsidRDefault="00954EEC" w:rsidP="00954EEC">
                      <w:pPr>
                        <w:pStyle w:val="Caption"/>
                        <w:rPr>
                          <w:noProof/>
                        </w:rPr>
                      </w:pPr>
                      <w:r>
                        <w:t xml:space="preserve">Figure </w:t>
                      </w:r>
                      <w:fldSimple w:instr=" SEQ Figure \* ARABIC ">
                        <w:r w:rsidR="00C001F2">
                          <w:rPr>
                            <w:noProof/>
                          </w:rPr>
                          <w:t>5</w:t>
                        </w:r>
                      </w:fldSimple>
                      <w:r>
                        <w:t xml:space="preserve">: Code to calculate </w:t>
                      </w:r>
                      <w:proofErr w:type="spellStart"/>
                      <w:r>
                        <w:t>LogP</w:t>
                      </w:r>
                      <w:proofErr w:type="spellEnd"/>
                      <w:r>
                        <w:t xml:space="preserve"> and save it in an array. Also saves an </w:t>
                      </w:r>
                      <w:proofErr w:type="spellStart"/>
                      <w:r>
                        <w:t>ArrayList</w:t>
                      </w:r>
                      <w:proofErr w:type="spellEnd"/>
                      <w:r>
                        <w:t xml:space="preserve"> of the positions where </w:t>
                      </w:r>
                      <w:proofErr w:type="spellStart"/>
                      <w:r>
                        <w:t>LogP</w:t>
                      </w:r>
                      <w:proofErr w:type="spellEnd"/>
                      <w:r>
                        <w:t xml:space="preserve"> is NaN</w:t>
                      </w:r>
                    </w:p>
                  </w:txbxContent>
                </v:textbox>
                <w10:wrap type="topAndBottom"/>
              </v:shape>
            </w:pict>
          </mc:Fallback>
        </mc:AlternateContent>
      </w:r>
      <w:r w:rsidR="00473BC9" w:rsidRPr="00473BC9">
        <w:rPr>
          <w:noProof/>
        </w:rPr>
        <w:drawing>
          <wp:anchor distT="0" distB="0" distL="114300" distR="114300" simplePos="0" relativeHeight="251704320" behindDoc="0" locked="0" layoutInCell="1" allowOverlap="1" wp14:anchorId="69666C2E" wp14:editId="06288262">
            <wp:simplePos x="0" y="0"/>
            <wp:positionH relativeFrom="column">
              <wp:posOffset>0</wp:posOffset>
            </wp:positionH>
            <wp:positionV relativeFrom="paragraph">
              <wp:posOffset>0</wp:posOffset>
            </wp:positionV>
            <wp:extent cx="5534797" cy="6058746"/>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4797" cy="6058746"/>
                    </a:xfrm>
                    <a:prstGeom prst="rect">
                      <a:avLst/>
                    </a:prstGeom>
                  </pic:spPr>
                </pic:pic>
              </a:graphicData>
            </a:graphic>
          </wp:anchor>
        </w:drawing>
      </w:r>
    </w:p>
    <w:p w14:paraId="0555CE20" w14:textId="06B9833A" w:rsidR="00933AC5" w:rsidRDefault="00933AC5" w:rsidP="00257E82"/>
    <w:p w14:paraId="43648782" w14:textId="58B1CA58" w:rsidR="00933AC5" w:rsidRDefault="00933AC5" w:rsidP="00257E82"/>
    <w:p w14:paraId="57BE7AA9" w14:textId="6967B8FA" w:rsidR="00257E82" w:rsidRDefault="00954EEC" w:rsidP="00257E82">
      <w:r>
        <w:rPr>
          <w:noProof/>
        </w:rPr>
        <w:lastRenderedPageBreak/>
        <mc:AlternateContent>
          <mc:Choice Requires="wps">
            <w:drawing>
              <wp:anchor distT="0" distB="0" distL="114300" distR="114300" simplePos="0" relativeHeight="251726848" behindDoc="0" locked="0" layoutInCell="1" allowOverlap="1" wp14:anchorId="702A122E" wp14:editId="12E7DDCF">
                <wp:simplePos x="0" y="0"/>
                <wp:positionH relativeFrom="column">
                  <wp:posOffset>254000</wp:posOffset>
                </wp:positionH>
                <wp:positionV relativeFrom="paragraph">
                  <wp:posOffset>1705610</wp:posOffset>
                </wp:positionV>
                <wp:extent cx="428625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4286250" cy="635"/>
                        </a:xfrm>
                        <a:prstGeom prst="rect">
                          <a:avLst/>
                        </a:prstGeom>
                        <a:solidFill>
                          <a:prstClr val="white"/>
                        </a:solidFill>
                        <a:ln>
                          <a:noFill/>
                        </a:ln>
                      </wps:spPr>
                      <wps:txbx>
                        <w:txbxContent>
                          <w:p w14:paraId="3995F55F" w14:textId="383A71DB" w:rsidR="00954EEC" w:rsidRPr="001C1925" w:rsidRDefault="00954EEC" w:rsidP="00954EEC">
                            <w:pPr>
                              <w:pStyle w:val="Caption"/>
                              <w:rPr>
                                <w:noProof/>
                              </w:rPr>
                            </w:pPr>
                            <w:r>
                              <w:t xml:space="preserve">Figure </w:t>
                            </w:r>
                            <w:fldSimple w:instr=" SEQ Figure \* ARABIC ">
                              <w:r w:rsidR="00C001F2">
                                <w:rPr>
                                  <w:noProof/>
                                </w:rPr>
                                <w:t>6</w:t>
                              </w:r>
                            </w:fldSimple>
                            <w:r>
                              <w:t xml:space="preserve">: Code to generate array of </w:t>
                            </w:r>
                            <w:proofErr w:type="spellStart"/>
                            <w:r>
                              <w:t>ImageIcons</w:t>
                            </w:r>
                            <w:proofErr w:type="spellEnd"/>
                            <w:r>
                              <w:t xml:space="preserve"> to later display the image of the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A122E" id="Text Box 39" o:spid="_x0000_s1031" type="#_x0000_t202" style="position:absolute;margin-left:20pt;margin-top:134.3pt;width:337.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" stroked="f">
                <v:textbox style="mso-fit-shape-to-text:t" inset="0,0,0,0">
                  <w:txbxContent>
                    <w:p w14:paraId="3995F55F" w14:textId="383A71DB" w:rsidR="00954EEC" w:rsidRPr="001C1925" w:rsidRDefault="00954EEC" w:rsidP="00954EEC">
                      <w:pPr>
                        <w:pStyle w:val="Caption"/>
                        <w:rPr>
                          <w:noProof/>
                        </w:rPr>
                      </w:pPr>
                      <w:r>
                        <w:t xml:space="preserve">Figure </w:t>
                      </w:r>
                      <w:fldSimple w:instr=" SEQ Figure \* ARABIC ">
                        <w:r w:rsidR="00C001F2">
                          <w:rPr>
                            <w:noProof/>
                          </w:rPr>
                          <w:t>6</w:t>
                        </w:r>
                      </w:fldSimple>
                      <w:r>
                        <w:t xml:space="preserve">: Code to generate array of </w:t>
                      </w:r>
                      <w:proofErr w:type="spellStart"/>
                      <w:r>
                        <w:t>ImageIcons</w:t>
                      </w:r>
                      <w:proofErr w:type="spellEnd"/>
                      <w:r>
                        <w:t xml:space="preserve"> to later display the image of the structure</w:t>
                      </w:r>
                    </w:p>
                  </w:txbxContent>
                </v:textbox>
                <w10:wrap type="topAndBottom"/>
              </v:shape>
            </w:pict>
          </mc:Fallback>
        </mc:AlternateContent>
      </w:r>
      <w:r w:rsidR="00A5540E" w:rsidRPr="00A5540E">
        <w:rPr>
          <w:noProof/>
        </w:rPr>
        <w:drawing>
          <wp:anchor distT="0" distB="0" distL="114300" distR="114300" simplePos="0" relativeHeight="251705344" behindDoc="0" locked="0" layoutInCell="1" allowOverlap="1" wp14:anchorId="05EAAB7C" wp14:editId="54275BB4">
            <wp:simplePos x="0" y="0"/>
            <wp:positionH relativeFrom="column">
              <wp:posOffset>254524</wp:posOffset>
            </wp:positionH>
            <wp:positionV relativeFrom="paragraph">
              <wp:posOffset>286385</wp:posOffset>
            </wp:positionV>
            <wp:extent cx="4286848" cy="136226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86848" cy="1362265"/>
                    </a:xfrm>
                    <a:prstGeom prst="rect">
                      <a:avLst/>
                    </a:prstGeom>
                  </pic:spPr>
                </pic:pic>
              </a:graphicData>
            </a:graphic>
          </wp:anchor>
        </w:drawing>
      </w:r>
      <w:r w:rsidR="002A13A6">
        <w:t xml:space="preserve">The images are also generated at this time and stored in an array of type </w:t>
      </w:r>
      <w:proofErr w:type="spellStart"/>
      <w:r w:rsidR="002A13A6">
        <w:t>ImageIcon</w:t>
      </w:r>
      <w:proofErr w:type="spellEnd"/>
      <w:r>
        <w:t xml:space="preserve"> (Figure 6)</w:t>
      </w:r>
      <w:r w:rsidR="007756B1">
        <w:t xml:space="preserve">. </w:t>
      </w:r>
    </w:p>
    <w:p w14:paraId="408EA310" w14:textId="2BEDE2FA" w:rsidR="00A5540E" w:rsidRDefault="00A5540E" w:rsidP="00257E82"/>
    <w:p w14:paraId="27FB3DA9" w14:textId="05B5D0A9" w:rsidR="007756B1" w:rsidRPr="007756B1" w:rsidRDefault="007756B1" w:rsidP="007756B1">
      <w:pPr>
        <w:spacing w:after="0" w:line="240" w:lineRule="auto"/>
        <w:ind w:left="1440"/>
        <w:textAlignment w:val="center"/>
        <w:rPr>
          <w:rFonts w:ascii="Calibri" w:eastAsia="Times New Roman" w:hAnsi="Calibri" w:cs="Calibri"/>
          <w:lang w:eastAsia="en-GB"/>
        </w:rPr>
      </w:pPr>
    </w:p>
    <w:p w14:paraId="3FB6CEB1" w14:textId="70C7D2EC" w:rsidR="007756B1" w:rsidRDefault="007756B1" w:rsidP="007756B1">
      <w:pPr>
        <w:pStyle w:val="Heading2"/>
      </w:pPr>
      <w:r>
        <w:t>4.</w:t>
      </w:r>
      <w:r w:rsidR="00E02B4C">
        <w:t>Create</w:t>
      </w:r>
      <w:r w:rsidR="00185613">
        <w:t xml:space="preserve"> the Database </w:t>
      </w:r>
    </w:p>
    <w:p w14:paraId="4C3FD921" w14:textId="23F7020F" w:rsidR="00E02B4C" w:rsidRPr="002077C9" w:rsidRDefault="00E02B4C" w:rsidP="002077C9">
      <w:r>
        <w:t>The database is created using the button</w:t>
      </w:r>
      <w:r w:rsidR="004B580A">
        <w:t xml:space="preserve"> “create the database”</w:t>
      </w:r>
      <w:r w:rsidR="002077C9">
        <w:t xml:space="preserve"> (Figures 8 and 9)</w:t>
      </w:r>
      <w:r>
        <w:t xml:space="preserve">. </w:t>
      </w:r>
      <w:r w:rsidR="00933AC5">
        <w:t>The SQL query can be seen</w:t>
      </w:r>
      <w:r w:rsidR="002077C9">
        <w:t xml:space="preserve"> in</w:t>
      </w:r>
      <w:r w:rsidR="00933AC5">
        <w:t xml:space="preserve"> </w:t>
      </w:r>
      <w:r w:rsidR="002077C9">
        <w:t>Figure 7</w:t>
      </w:r>
      <w:r w:rsidR="00933AC5">
        <w:t xml:space="preserve">. </w:t>
      </w:r>
    </w:p>
    <w:p w14:paraId="7B605DB7" w14:textId="58FF25F1" w:rsidR="00185613" w:rsidRDefault="00DF75A5" w:rsidP="00185613">
      <w:r>
        <w:rPr>
          <w:noProof/>
        </w:rPr>
        <w:drawing>
          <wp:inline distT="0" distB="0" distL="0" distR="0" wp14:anchorId="5E5ED1CE" wp14:editId="76A3A73F">
            <wp:extent cx="4448175" cy="4143375"/>
            <wp:effectExtent l="0" t="0" r="9525"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48175" cy="4143375"/>
                    </a:xfrm>
                    <a:prstGeom prst="rect">
                      <a:avLst/>
                    </a:prstGeom>
                  </pic:spPr>
                </pic:pic>
              </a:graphicData>
            </a:graphic>
          </wp:inline>
        </w:drawing>
      </w:r>
    </w:p>
    <w:p w14:paraId="2BB018AA" w14:textId="59D774E3" w:rsidR="006D38DB" w:rsidRDefault="006D38DB" w:rsidP="006D38DB">
      <w:pPr>
        <w:pStyle w:val="Heading2"/>
      </w:pPr>
      <w:r>
        <w:t>5.Populate the Database</w:t>
      </w:r>
    </w:p>
    <w:p w14:paraId="6FA43C3E" w14:textId="1AB41467" w:rsidR="006D38DB" w:rsidRDefault="002077C9" w:rsidP="006D38DB">
      <w:r>
        <w:rPr>
          <w:noProof/>
        </w:rPr>
        <mc:AlternateContent>
          <mc:Choice Requires="wps">
            <w:drawing>
              <wp:anchor distT="0" distB="0" distL="114300" distR="114300" simplePos="0" relativeHeight="251739136" behindDoc="0" locked="0" layoutInCell="1" allowOverlap="1" wp14:anchorId="27DC66D9" wp14:editId="5165D6E1">
                <wp:simplePos x="0" y="0"/>
                <wp:positionH relativeFrom="column">
                  <wp:posOffset>0</wp:posOffset>
                </wp:positionH>
                <wp:positionV relativeFrom="paragraph">
                  <wp:posOffset>747395</wp:posOffset>
                </wp:positionV>
                <wp:extent cx="1536700" cy="635"/>
                <wp:effectExtent l="0" t="0" r="0" b="0"/>
                <wp:wrapTopAndBottom/>
                <wp:docPr id="56" name="Text Box 56"/>
                <wp:cNvGraphicFramePr/>
                <a:graphic xmlns:a="http://schemas.openxmlformats.org/drawingml/2006/main">
                  <a:graphicData uri="http://schemas.microsoft.com/office/word/2010/wordprocessingShape">
                    <wps:wsp>
                      <wps:cNvSpPr txBox="1"/>
                      <wps:spPr>
                        <a:xfrm>
                          <a:off x="0" y="0"/>
                          <a:ext cx="1536700" cy="635"/>
                        </a:xfrm>
                        <a:prstGeom prst="rect">
                          <a:avLst/>
                        </a:prstGeom>
                        <a:solidFill>
                          <a:prstClr val="white"/>
                        </a:solidFill>
                        <a:ln>
                          <a:noFill/>
                        </a:ln>
                      </wps:spPr>
                      <wps:txbx>
                        <w:txbxContent>
                          <w:p w14:paraId="6B04A4F8" w14:textId="5D96BF9C" w:rsidR="002077C9" w:rsidRPr="003C4254" w:rsidRDefault="002077C9" w:rsidP="002077C9">
                            <w:pPr>
                              <w:pStyle w:val="Caption"/>
                              <w:rPr>
                                <w:rFonts w:ascii="Calibri" w:hAnsi="Calibri" w:cs="Calibri"/>
                                <w:noProof/>
                              </w:rPr>
                            </w:pPr>
                            <w:r>
                              <w:t xml:space="preserve">Figure </w:t>
                            </w:r>
                            <w:fldSimple w:instr=" SEQ Figure \* ARABIC ">
                              <w:r w:rsidR="00C001F2">
                                <w:rPr>
                                  <w:noProof/>
                                </w:rPr>
                                <w:t>10</w:t>
                              </w:r>
                            </w:fldSimple>
                            <w:r>
                              <w:t>: Output to user after upload to database button is clicked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DC66D9" id="Text Box 56" o:spid="_x0000_s1032" type="#_x0000_t202" style="position:absolute;margin-left:0;margin-top:58.85pt;width:121pt;height:.05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" stroked="f">
                <v:textbox style="mso-fit-shape-to-text:t" inset="0,0,0,0">
                  <w:txbxContent>
                    <w:p w14:paraId="6B04A4F8" w14:textId="5D96BF9C" w:rsidR="002077C9" w:rsidRPr="003C4254" w:rsidRDefault="002077C9" w:rsidP="002077C9">
                      <w:pPr>
                        <w:pStyle w:val="Caption"/>
                        <w:rPr>
                          <w:rFonts w:ascii="Calibri" w:hAnsi="Calibri" w:cs="Calibri"/>
                          <w:noProof/>
                        </w:rPr>
                      </w:pPr>
                      <w:r>
                        <w:t xml:space="preserve">Figure </w:t>
                      </w:r>
                      <w:fldSimple w:instr=" SEQ Figure \* ARABIC ">
                        <w:r w:rsidR="00C001F2">
                          <w:rPr>
                            <w:noProof/>
                          </w:rPr>
                          <w:t>10</w:t>
                        </w:r>
                      </w:fldSimple>
                      <w:r>
                        <w:t>: Output to user after upload to database button is clicked</w:t>
                      </w:r>
                    </w:p>
                  </w:txbxContent>
                </v:textbox>
                <w10:wrap type="topAndBottom"/>
              </v:shape>
            </w:pict>
          </mc:Fallback>
        </mc:AlternateContent>
      </w:r>
      <w:r>
        <w:rPr>
          <w:rFonts w:ascii="Calibri" w:hAnsi="Calibri" w:cs="Calibri"/>
          <w:noProof/>
        </w:rPr>
        <w:drawing>
          <wp:anchor distT="0" distB="0" distL="114300" distR="114300" simplePos="0" relativeHeight="251671552" behindDoc="0" locked="0" layoutInCell="1" allowOverlap="1" wp14:anchorId="7096E3A8" wp14:editId="65267888">
            <wp:simplePos x="0" y="0"/>
            <wp:positionH relativeFrom="margin">
              <wp:align>left</wp:align>
            </wp:positionH>
            <wp:positionV relativeFrom="paragraph">
              <wp:posOffset>228600</wp:posOffset>
            </wp:positionV>
            <wp:extent cx="1536700" cy="461645"/>
            <wp:effectExtent l="0" t="0" r="6350" b="0"/>
            <wp:wrapTopAndBottom/>
            <wp:docPr id="16" name="Picture 16" descr="Uploading data to databse &#10;Data has been upload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ploading data to databse &#10;Data has been uploaded!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36700" cy="461645"/>
                    </a:xfrm>
                    <a:prstGeom prst="rect">
                      <a:avLst/>
                    </a:prstGeom>
                    <a:noFill/>
                    <a:ln>
                      <a:noFill/>
                    </a:ln>
                  </pic:spPr>
                </pic:pic>
              </a:graphicData>
            </a:graphic>
          </wp:anchor>
        </w:drawing>
      </w:r>
      <w:r>
        <w:rPr>
          <w:noProof/>
        </w:rPr>
        <mc:AlternateContent>
          <mc:Choice Requires="wps">
            <w:drawing>
              <wp:anchor distT="0" distB="0" distL="114300" distR="114300" simplePos="0" relativeHeight="251737088" behindDoc="0" locked="0" layoutInCell="1" allowOverlap="1" wp14:anchorId="0826E71F" wp14:editId="4E427246">
                <wp:simplePos x="0" y="0"/>
                <wp:positionH relativeFrom="column">
                  <wp:posOffset>1623060</wp:posOffset>
                </wp:positionH>
                <wp:positionV relativeFrom="paragraph">
                  <wp:posOffset>687705</wp:posOffset>
                </wp:positionV>
                <wp:extent cx="3846195" cy="635"/>
                <wp:effectExtent l="0" t="0" r="0" b="0"/>
                <wp:wrapTopAndBottom/>
                <wp:docPr id="55" name="Text Box 55"/>
                <wp:cNvGraphicFramePr/>
                <a:graphic xmlns:a="http://schemas.openxmlformats.org/drawingml/2006/main">
                  <a:graphicData uri="http://schemas.microsoft.com/office/word/2010/wordprocessingShape">
                    <wps:wsp>
                      <wps:cNvSpPr txBox="1"/>
                      <wps:spPr>
                        <a:xfrm>
                          <a:off x="0" y="0"/>
                          <a:ext cx="3846195" cy="635"/>
                        </a:xfrm>
                        <a:prstGeom prst="rect">
                          <a:avLst/>
                        </a:prstGeom>
                        <a:solidFill>
                          <a:prstClr val="white"/>
                        </a:solidFill>
                        <a:ln>
                          <a:noFill/>
                        </a:ln>
                      </wps:spPr>
                      <wps:txbx>
                        <w:txbxContent>
                          <w:p w14:paraId="6CD5C1C8" w14:textId="3A47B28D" w:rsidR="002077C9" w:rsidRPr="00E97C43" w:rsidRDefault="002077C9" w:rsidP="002077C9">
                            <w:pPr>
                              <w:pStyle w:val="Caption"/>
                              <w:rPr>
                                <w:rFonts w:ascii="Calibri" w:hAnsi="Calibri" w:cs="Calibri"/>
                                <w:noProof/>
                              </w:rPr>
                            </w:pPr>
                            <w:r>
                              <w:t xml:space="preserve">Figure </w:t>
                            </w:r>
                            <w:fldSimple w:instr=" SEQ Figure \* ARABIC ">
                              <w:r w:rsidR="00C001F2">
                                <w:rPr>
                                  <w:noProof/>
                                </w:rPr>
                                <w:t>11</w:t>
                              </w:r>
                            </w:fldSimple>
                            <w:r>
                              <w:rPr>
                                <w:noProof/>
                              </w:rPr>
                              <w:t>: Upload to Database button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6E71F" id="Text Box 55" o:spid="_x0000_s1033" type="#_x0000_t202" style="position:absolute;margin-left:127.8pt;margin-top:54.15pt;width:302.85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" stroked="f">
                <v:textbox style="mso-fit-shape-to-text:t" inset="0,0,0,0">
                  <w:txbxContent>
                    <w:p w14:paraId="6CD5C1C8" w14:textId="3A47B28D" w:rsidR="002077C9" w:rsidRPr="00E97C43" w:rsidRDefault="002077C9" w:rsidP="002077C9">
                      <w:pPr>
                        <w:pStyle w:val="Caption"/>
                        <w:rPr>
                          <w:rFonts w:ascii="Calibri" w:hAnsi="Calibri" w:cs="Calibri"/>
                          <w:noProof/>
                        </w:rPr>
                      </w:pPr>
                      <w:r>
                        <w:t xml:space="preserve">Figure </w:t>
                      </w:r>
                      <w:fldSimple w:instr=" SEQ Figure \* ARABIC ">
                        <w:r w:rsidR="00C001F2">
                          <w:rPr>
                            <w:noProof/>
                          </w:rPr>
                          <w:t>11</w:t>
                        </w:r>
                      </w:fldSimple>
                      <w:r>
                        <w:rPr>
                          <w:noProof/>
                        </w:rPr>
                        <w:t>: Upload to Database button</w:t>
                      </w:r>
                    </w:p>
                  </w:txbxContent>
                </v:textbox>
                <w10:wrap type="topAndBottom"/>
              </v:shape>
            </w:pict>
          </mc:Fallback>
        </mc:AlternateContent>
      </w:r>
      <w:r>
        <w:rPr>
          <w:rFonts w:ascii="Calibri" w:hAnsi="Calibri" w:cs="Calibri"/>
          <w:noProof/>
        </w:rPr>
        <w:drawing>
          <wp:anchor distT="0" distB="0" distL="114300" distR="114300" simplePos="0" relativeHeight="251672576" behindDoc="0" locked="0" layoutInCell="1" allowOverlap="1" wp14:anchorId="67A893AC" wp14:editId="0EF90B3E">
            <wp:simplePos x="0" y="0"/>
            <wp:positionH relativeFrom="column">
              <wp:posOffset>1623272</wp:posOffset>
            </wp:positionH>
            <wp:positionV relativeFrom="paragraph">
              <wp:posOffset>263101</wp:posOffset>
            </wp:positionV>
            <wp:extent cx="3846195" cy="367665"/>
            <wp:effectExtent l="0" t="0" r="190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6195" cy="367665"/>
                    </a:xfrm>
                    <a:prstGeom prst="rect">
                      <a:avLst/>
                    </a:prstGeom>
                    <a:noFill/>
                    <a:ln>
                      <a:noFill/>
                    </a:ln>
                  </pic:spPr>
                </pic:pic>
              </a:graphicData>
            </a:graphic>
          </wp:anchor>
        </w:drawing>
      </w:r>
      <w:r w:rsidR="00AA14C8">
        <w:t>The parameters are uploaded to the database using the arrays made earlier</w:t>
      </w:r>
      <w:r>
        <w:t xml:space="preserve"> (Figures 10 and 11)</w:t>
      </w:r>
      <w:r w:rsidR="00AA14C8">
        <w:t xml:space="preserve">. </w:t>
      </w:r>
    </w:p>
    <w:p w14:paraId="7524AB47" w14:textId="1872FF54" w:rsidR="00512F2F" w:rsidRDefault="00512F2F" w:rsidP="006D38DB"/>
    <w:p w14:paraId="118A8FA0" w14:textId="07DD46D0" w:rsidR="00AA14C8" w:rsidRDefault="00167A9D" w:rsidP="006D38DB">
      <w:r>
        <w:rPr>
          <w:noProof/>
        </w:rPr>
        <mc:AlternateContent>
          <mc:Choice Requires="wps">
            <w:drawing>
              <wp:anchor distT="0" distB="0" distL="114300" distR="114300" simplePos="0" relativeHeight="251741184" behindDoc="0" locked="0" layoutInCell="1" allowOverlap="1" wp14:anchorId="0CA209D3" wp14:editId="3CC9D476">
                <wp:simplePos x="0" y="0"/>
                <wp:positionH relativeFrom="column">
                  <wp:posOffset>-143510</wp:posOffset>
                </wp:positionH>
                <wp:positionV relativeFrom="paragraph">
                  <wp:posOffset>892810</wp:posOffset>
                </wp:positionV>
                <wp:extent cx="5731510" cy="635"/>
                <wp:effectExtent l="0" t="0" r="0" b="0"/>
                <wp:wrapTopAndBottom/>
                <wp:docPr id="57" name="Text Box 5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E206F8" w14:textId="318813B3" w:rsidR="00167A9D" w:rsidRPr="0084394F" w:rsidRDefault="00167A9D" w:rsidP="00167A9D">
                            <w:pPr>
                              <w:pStyle w:val="Caption"/>
                              <w:rPr>
                                <w:noProof/>
                              </w:rPr>
                            </w:pPr>
                            <w:r>
                              <w:t xml:space="preserve">Figure </w:t>
                            </w:r>
                            <w:fldSimple w:instr=" SEQ Figure \* ARABIC ">
                              <w:r w:rsidR="00C001F2">
                                <w:rPr>
                                  <w:noProof/>
                                </w:rPr>
                                <w:t>12</w:t>
                              </w:r>
                            </w:fldSimple>
                            <w:r>
                              <w:rPr>
                                <w:noProof/>
                              </w:rPr>
                              <w:t>: Query to insert to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A209D3" id="Text Box 57" o:spid="_x0000_s1034" type="#_x0000_t202" style="position:absolute;margin-left:-11.3pt;margin-top:70.3pt;width:451.3pt;height:.0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" stroked="f">
                <v:textbox style="mso-fit-shape-to-text:t" inset="0,0,0,0">
                  <w:txbxContent>
                    <w:p w14:paraId="27E206F8" w14:textId="318813B3" w:rsidR="00167A9D" w:rsidRPr="0084394F" w:rsidRDefault="00167A9D" w:rsidP="00167A9D">
                      <w:pPr>
                        <w:pStyle w:val="Caption"/>
                        <w:rPr>
                          <w:noProof/>
                        </w:rPr>
                      </w:pPr>
                      <w:r>
                        <w:t xml:space="preserve">Figure </w:t>
                      </w:r>
                      <w:fldSimple w:instr=" SEQ Figure \* ARABIC ">
                        <w:r w:rsidR="00C001F2">
                          <w:rPr>
                            <w:noProof/>
                          </w:rPr>
                          <w:t>12</w:t>
                        </w:r>
                      </w:fldSimple>
                      <w:r>
                        <w:rPr>
                          <w:noProof/>
                        </w:rPr>
                        <w:t>: Query to insert to database</w:t>
                      </w:r>
                    </w:p>
                  </w:txbxContent>
                </v:textbox>
                <w10:wrap type="topAndBottom"/>
              </v:shape>
            </w:pict>
          </mc:Fallback>
        </mc:AlternateContent>
      </w:r>
      <w:r w:rsidRPr="00512F2F">
        <w:rPr>
          <w:noProof/>
        </w:rPr>
        <w:drawing>
          <wp:anchor distT="0" distB="0" distL="114300" distR="114300" simplePos="0" relativeHeight="251673600" behindDoc="0" locked="0" layoutInCell="1" allowOverlap="1" wp14:anchorId="689DBFFC" wp14:editId="2A362764">
            <wp:simplePos x="0" y="0"/>
            <wp:positionH relativeFrom="margin">
              <wp:posOffset>-143992</wp:posOffset>
            </wp:positionH>
            <wp:positionV relativeFrom="paragraph">
              <wp:posOffset>585711</wp:posOffset>
            </wp:positionV>
            <wp:extent cx="5731510" cy="25019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anchor>
        </w:drawing>
      </w:r>
      <w:r w:rsidR="00512F2F">
        <w:t>A param</w:t>
      </w:r>
      <w:r w:rsidR="00667A63">
        <w:t>e</w:t>
      </w:r>
      <w:r w:rsidR="00512F2F">
        <w:t xml:space="preserve">terised query is used (Figure </w:t>
      </w:r>
      <w:r>
        <w:t>12</w:t>
      </w:r>
      <w:r w:rsidR="00512F2F">
        <w:t xml:space="preserve">) that allows the user to loop through the arrays and add each </w:t>
      </w:r>
      <w:r w:rsidR="001A584E">
        <w:t>compound calculations</w:t>
      </w:r>
      <w:r>
        <w:t xml:space="preserve"> (Figure 13)</w:t>
      </w:r>
      <w:r w:rsidR="001A584E">
        <w:t xml:space="preserve">. </w:t>
      </w:r>
      <w:r w:rsidR="009B436D">
        <w:t xml:space="preserve">Each compound is assigned an ID (primary key) when </w:t>
      </w:r>
      <w:r w:rsidR="00667A63">
        <w:t>it</w:t>
      </w:r>
      <w:r w:rsidR="009B436D">
        <w:t xml:space="preserve"> </w:t>
      </w:r>
      <w:r w:rsidR="00667A63">
        <w:t>is</w:t>
      </w:r>
      <w:r w:rsidR="009B436D">
        <w:t xml:space="preserve"> added to the database. These start from 0 and correspond </w:t>
      </w:r>
      <w:r w:rsidR="00CB62EF">
        <w:t>to the original</w:t>
      </w:r>
      <w:r w:rsidR="009B436D">
        <w:t xml:space="preserve"> the array index</w:t>
      </w:r>
      <w:r w:rsidR="00CB62EF">
        <w:t>.</w:t>
      </w:r>
    </w:p>
    <w:p w14:paraId="7C10AC8F" w14:textId="7AA0DA22" w:rsidR="00DA58E3" w:rsidRPr="006D38DB" w:rsidRDefault="00167A9D" w:rsidP="006D38DB">
      <w:r>
        <w:rPr>
          <w:noProof/>
        </w:rPr>
        <mc:AlternateContent>
          <mc:Choice Requires="wps">
            <w:drawing>
              <wp:anchor distT="0" distB="0" distL="114300" distR="114300" simplePos="0" relativeHeight="251743232" behindDoc="0" locked="0" layoutInCell="1" allowOverlap="1" wp14:anchorId="3E405B7B" wp14:editId="7D40A2C2">
                <wp:simplePos x="0" y="0"/>
                <wp:positionH relativeFrom="column">
                  <wp:posOffset>-2540</wp:posOffset>
                </wp:positionH>
                <wp:positionV relativeFrom="paragraph">
                  <wp:posOffset>3853180</wp:posOffset>
                </wp:positionV>
                <wp:extent cx="5731510" cy="635"/>
                <wp:effectExtent l="0" t="0" r="0" b="0"/>
                <wp:wrapTopAndBottom/>
                <wp:docPr id="58" name="Text Box 5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AA90645" w14:textId="6658C11C" w:rsidR="00167A9D" w:rsidRPr="00651CB6" w:rsidRDefault="00167A9D" w:rsidP="00167A9D">
                            <w:pPr>
                              <w:pStyle w:val="Caption"/>
                              <w:rPr>
                                <w:noProof/>
                              </w:rPr>
                            </w:pPr>
                            <w:r>
                              <w:t xml:space="preserve">Figure </w:t>
                            </w:r>
                            <w:fldSimple w:instr=" SEQ Figure \* ARABIC ">
                              <w:r w:rsidR="00C001F2">
                                <w:rPr>
                                  <w:noProof/>
                                </w:rPr>
                                <w:t>13</w:t>
                              </w:r>
                            </w:fldSimple>
                            <w:r>
                              <w:t>: Inserts the data to the database from the arrays made earlier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405B7B" id="Text Box 58" o:spid="_x0000_s1035" type="#_x0000_t202" style="position:absolute;margin-left:-.2pt;margin-top:303.4pt;width:451.3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" stroked="f">
                <v:textbox style="mso-fit-shape-to-text:t" inset="0,0,0,0">
                  <w:txbxContent>
                    <w:p w14:paraId="1AA90645" w14:textId="6658C11C" w:rsidR="00167A9D" w:rsidRPr="00651CB6" w:rsidRDefault="00167A9D" w:rsidP="00167A9D">
                      <w:pPr>
                        <w:pStyle w:val="Caption"/>
                        <w:rPr>
                          <w:noProof/>
                        </w:rPr>
                      </w:pPr>
                      <w:r>
                        <w:t xml:space="preserve">Figure </w:t>
                      </w:r>
                      <w:fldSimple w:instr=" SEQ Figure \* ARABIC ">
                        <w:r w:rsidR="00C001F2">
                          <w:rPr>
                            <w:noProof/>
                          </w:rPr>
                          <w:t>13</w:t>
                        </w:r>
                      </w:fldSimple>
                      <w:r>
                        <w:t>: Inserts the data to the database from the arrays made earlier</w:t>
                      </w:r>
                    </w:p>
                  </w:txbxContent>
                </v:textbox>
                <w10:wrap type="topAndBottom"/>
              </v:shape>
            </w:pict>
          </mc:Fallback>
        </mc:AlternateContent>
      </w:r>
      <w:r w:rsidRPr="009F31BD">
        <w:rPr>
          <w:noProof/>
        </w:rPr>
        <w:drawing>
          <wp:anchor distT="0" distB="0" distL="114300" distR="114300" simplePos="0" relativeHeight="251706368" behindDoc="0" locked="0" layoutInCell="1" allowOverlap="1" wp14:anchorId="7A46F717" wp14:editId="4AD98058">
            <wp:simplePos x="0" y="0"/>
            <wp:positionH relativeFrom="margin">
              <wp:align>right</wp:align>
            </wp:positionH>
            <wp:positionV relativeFrom="paragraph">
              <wp:posOffset>393831</wp:posOffset>
            </wp:positionV>
            <wp:extent cx="5731510" cy="3402330"/>
            <wp:effectExtent l="0" t="0" r="2540" b="76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31510" cy="3402330"/>
                    </a:xfrm>
                    <a:prstGeom prst="rect">
                      <a:avLst/>
                    </a:prstGeom>
                  </pic:spPr>
                </pic:pic>
              </a:graphicData>
            </a:graphic>
          </wp:anchor>
        </w:drawing>
      </w:r>
    </w:p>
    <w:p w14:paraId="4FCA7DE1" w14:textId="0BA82753" w:rsidR="00A464A8" w:rsidRDefault="008B6E97" w:rsidP="00257E82">
      <w:r>
        <w:t>At this point</w:t>
      </w:r>
      <w:r w:rsidR="007A3D1B">
        <w:t>,</w:t>
      </w:r>
      <w:r>
        <w:t xml:space="preserve"> the false </w:t>
      </w:r>
      <w:proofErr w:type="spellStart"/>
      <w:r>
        <w:t>logD</w:t>
      </w:r>
      <w:proofErr w:type="spellEnd"/>
      <w:r>
        <w:t xml:space="preserve"> and </w:t>
      </w:r>
      <w:proofErr w:type="spellStart"/>
      <w:r>
        <w:t>logP</w:t>
      </w:r>
      <w:proofErr w:type="spellEnd"/>
      <w:r>
        <w:t xml:space="preserve"> entries are deleted from the database. It deletes these rows using the </w:t>
      </w:r>
      <w:proofErr w:type="spellStart"/>
      <w:r w:rsidR="007A3D1B">
        <w:t>A</w:t>
      </w:r>
      <w:r>
        <w:t>rrayList</w:t>
      </w:r>
      <w:proofErr w:type="spellEnd"/>
      <w:r>
        <w:t xml:space="preserve"> made previously</w:t>
      </w:r>
      <w:r w:rsidR="00AA5A75">
        <w:t xml:space="preserve"> (</w:t>
      </w:r>
      <w:proofErr w:type="spellStart"/>
      <w:r w:rsidR="00AA5A75">
        <w:t>aDel</w:t>
      </w:r>
      <w:proofErr w:type="spellEnd"/>
      <w:r w:rsidR="00AA5A75">
        <w:t>)</w:t>
      </w:r>
      <w:r w:rsidR="00BF48A7">
        <w:t xml:space="preserve"> (Figures 14 and 15)</w:t>
      </w:r>
      <w:r>
        <w:t xml:space="preserve">. </w:t>
      </w:r>
      <w:r w:rsidR="006D38DB">
        <w:t xml:space="preserve">These IDs </w:t>
      </w:r>
      <w:r w:rsidR="00026047">
        <w:t xml:space="preserve">match the index in the array allowing the correct entries to be deleted. A parameterised query is used based on the ID’s and the numbers stored in the </w:t>
      </w:r>
      <w:proofErr w:type="spellStart"/>
      <w:r w:rsidR="00026047">
        <w:t>aDel</w:t>
      </w:r>
      <w:proofErr w:type="spellEnd"/>
      <w:r w:rsidR="00026047">
        <w:t xml:space="preserve"> </w:t>
      </w:r>
      <w:proofErr w:type="spellStart"/>
      <w:r w:rsidR="007A3D1B">
        <w:t>A</w:t>
      </w:r>
      <w:r w:rsidR="00026047">
        <w:t>rrayList</w:t>
      </w:r>
      <w:proofErr w:type="spellEnd"/>
      <w:r w:rsidR="00026047">
        <w:t xml:space="preserve">. </w:t>
      </w:r>
    </w:p>
    <w:p w14:paraId="1860FCBC" w14:textId="7F1BFF3E" w:rsidR="008D0C87" w:rsidRDefault="00573B39" w:rsidP="00257E82">
      <w:r>
        <w:rPr>
          <w:noProof/>
        </w:rPr>
        <w:drawing>
          <wp:inline distT="0" distB="0" distL="0" distR="0" wp14:anchorId="701BFAB0" wp14:editId="37AAB00F">
            <wp:extent cx="5294915" cy="2659117"/>
            <wp:effectExtent l="0" t="0" r="1270" b="825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527" b="1856"/>
                    <a:stretch/>
                  </pic:blipFill>
                  <pic:spPr bwMode="auto">
                    <a:xfrm>
                      <a:off x="0" y="0"/>
                      <a:ext cx="5295900" cy="2659612"/>
                    </a:xfrm>
                    <a:prstGeom prst="rect">
                      <a:avLst/>
                    </a:prstGeom>
                    <a:ln>
                      <a:noFill/>
                    </a:ln>
                    <a:extLst>
                      <a:ext uri="{53640926-AAD7-44D8-BBD7-CCE9431645EC}">
                        <a14:shadowObscured xmlns:a14="http://schemas.microsoft.com/office/drawing/2010/main"/>
                      </a:ext>
                    </a:extLst>
                  </pic:spPr>
                </pic:pic>
              </a:graphicData>
            </a:graphic>
          </wp:inline>
        </w:drawing>
      </w:r>
    </w:p>
    <w:p w14:paraId="50FCC9E4" w14:textId="77362E40" w:rsidR="00726F38" w:rsidRPr="00726F38" w:rsidRDefault="0014794A" w:rsidP="009460C1">
      <w:pPr>
        <w:pStyle w:val="Heading2"/>
      </w:pPr>
      <w:r>
        <w:lastRenderedPageBreak/>
        <w:t>6.Apply the Filters</w:t>
      </w:r>
    </w:p>
    <w:p w14:paraId="0A542389" w14:textId="60853031" w:rsidR="0014794A" w:rsidRDefault="00BF48A7" w:rsidP="0014794A">
      <w:r>
        <w:rPr>
          <w:noProof/>
        </w:rPr>
        <mc:AlternateContent>
          <mc:Choice Requires="wps">
            <w:drawing>
              <wp:anchor distT="0" distB="0" distL="114300" distR="114300" simplePos="0" relativeHeight="251749376" behindDoc="0" locked="0" layoutInCell="1" allowOverlap="1" wp14:anchorId="5BA49502" wp14:editId="539C9E9A">
                <wp:simplePos x="0" y="0"/>
                <wp:positionH relativeFrom="column">
                  <wp:posOffset>2783183</wp:posOffset>
                </wp:positionH>
                <wp:positionV relativeFrom="paragraph">
                  <wp:posOffset>612534</wp:posOffset>
                </wp:positionV>
                <wp:extent cx="914400" cy="635"/>
                <wp:effectExtent l="0" t="0" r="0" b="0"/>
                <wp:wrapTopAndBottom/>
                <wp:docPr id="61" name="Text Box 61"/>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wps:spPr>
                      <wps:txbx>
                        <w:txbxContent>
                          <w:p w14:paraId="6BA07FD3" w14:textId="392DE460" w:rsidR="00BF48A7" w:rsidRPr="00D461B6" w:rsidRDefault="00BF48A7" w:rsidP="00BF48A7">
                            <w:pPr>
                              <w:pStyle w:val="Caption"/>
                              <w:rPr>
                                <w:rFonts w:ascii="Calibri" w:hAnsi="Calibri" w:cs="Calibri"/>
                                <w:noProof/>
                              </w:rPr>
                            </w:pPr>
                            <w:r>
                              <w:t xml:space="preserve">Figure </w:t>
                            </w:r>
                            <w:fldSimple w:instr=" SEQ Figure \* ARABIC ">
                              <w:r w:rsidR="00C001F2">
                                <w:rPr>
                                  <w:noProof/>
                                </w:rPr>
                                <w:t>16</w:t>
                              </w:r>
                            </w:fldSimple>
                            <w:r>
                              <w:t>: Button to add the filters to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A49502" id="Text Box 61" o:spid="_x0000_s1036" type="#_x0000_t202" style="position:absolute;margin-left:219.15pt;margin-top:48.25pt;width:1in;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" stroked="f">
                <v:textbox style="mso-fit-shape-to-text:t" inset="0,0,0,0">
                  <w:txbxContent>
                    <w:p w14:paraId="6BA07FD3" w14:textId="392DE460" w:rsidR="00BF48A7" w:rsidRPr="00D461B6" w:rsidRDefault="00BF48A7" w:rsidP="00BF48A7">
                      <w:pPr>
                        <w:pStyle w:val="Caption"/>
                        <w:rPr>
                          <w:rFonts w:ascii="Calibri" w:hAnsi="Calibri" w:cs="Calibri"/>
                          <w:noProof/>
                        </w:rPr>
                      </w:pPr>
                      <w:r>
                        <w:t xml:space="preserve">Figure </w:t>
                      </w:r>
                      <w:fldSimple w:instr=" SEQ Figure \* ARABIC ">
                        <w:r w:rsidR="00C001F2">
                          <w:rPr>
                            <w:noProof/>
                          </w:rPr>
                          <w:t>16</w:t>
                        </w:r>
                      </w:fldSimple>
                      <w:r>
                        <w:t>: Button to add the filters to the database</w:t>
                      </w:r>
                    </w:p>
                  </w:txbxContent>
                </v:textbox>
                <w10:wrap type="topAndBottom"/>
              </v:shape>
            </w:pict>
          </mc:Fallback>
        </mc:AlternateContent>
      </w:r>
      <w:r w:rsidR="00726F38">
        <w:rPr>
          <w:rFonts w:ascii="Calibri" w:hAnsi="Calibri" w:cs="Calibri"/>
          <w:noProof/>
        </w:rPr>
        <w:drawing>
          <wp:anchor distT="0" distB="0" distL="114300" distR="114300" simplePos="0" relativeHeight="251687936" behindDoc="0" locked="0" layoutInCell="1" allowOverlap="1" wp14:anchorId="7145B9F8" wp14:editId="33DACDF8">
            <wp:simplePos x="0" y="0"/>
            <wp:positionH relativeFrom="column">
              <wp:posOffset>1774451</wp:posOffset>
            </wp:positionH>
            <wp:positionV relativeFrom="paragraph">
              <wp:posOffset>712059</wp:posOffset>
            </wp:positionV>
            <wp:extent cx="807085" cy="403225"/>
            <wp:effectExtent l="0" t="0" r="0" b="0"/>
            <wp:wrapTopAndBottom/>
            <wp:docPr id="28" name="Picture 28" descr="filt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lte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07085" cy="403225"/>
                    </a:xfrm>
                    <a:prstGeom prst="rect">
                      <a:avLst/>
                    </a:prstGeom>
                    <a:noFill/>
                    <a:ln>
                      <a:noFill/>
                    </a:ln>
                  </pic:spPr>
                </pic:pic>
              </a:graphicData>
            </a:graphic>
          </wp:anchor>
        </w:drawing>
      </w:r>
      <w:r w:rsidR="0014794A">
        <w:t>There are three filters possible in this program: Lipinski, Lead-</w:t>
      </w:r>
      <w:proofErr w:type="gramStart"/>
      <w:r w:rsidR="0014794A">
        <w:t>likeness</w:t>
      </w:r>
      <w:proofErr w:type="gramEnd"/>
      <w:r w:rsidR="0014794A">
        <w:t xml:space="preserve"> and Bioavailability. </w:t>
      </w:r>
      <w:r w:rsidR="005D7317">
        <w:t xml:space="preserve">The filter button </w:t>
      </w:r>
      <w:r w:rsidR="004537C0">
        <w:t>checks which compounds pass the filter and then updates the relevant entry to true in the database for that filter</w:t>
      </w:r>
      <w:r>
        <w:t xml:space="preserve"> (Figure</w:t>
      </w:r>
      <w:r w:rsidR="009460C1">
        <w:t>s</w:t>
      </w:r>
      <w:r>
        <w:t xml:space="preserve"> 16</w:t>
      </w:r>
      <w:r w:rsidR="004318E3">
        <w:t>, 18 and 20</w:t>
      </w:r>
      <w:r>
        <w:t>)</w:t>
      </w:r>
      <w:r w:rsidR="004537C0">
        <w:t>.</w:t>
      </w:r>
      <w:r>
        <w:rPr>
          <w:rFonts w:ascii="Calibri" w:hAnsi="Calibri" w:cs="Calibri"/>
          <w:noProof/>
        </w:rPr>
        <w:t xml:space="preserve"> </w:t>
      </w:r>
      <w:r w:rsidR="00726F38" w:rsidRPr="00726F38">
        <w:rPr>
          <w:rFonts w:ascii="Calibri" w:hAnsi="Calibri" w:cs="Calibri"/>
          <w:noProof/>
        </w:rPr>
        <w:t xml:space="preserve"> </w:t>
      </w:r>
    </w:p>
    <w:p w14:paraId="55F0D26E" w14:textId="77777777" w:rsidR="00726F38" w:rsidRDefault="00726F38" w:rsidP="0014794A"/>
    <w:p w14:paraId="33737EF6" w14:textId="59656E4C" w:rsidR="001458EB" w:rsidRDefault="00CC1548" w:rsidP="0014794A">
      <w:r>
        <w:rPr>
          <w:noProof/>
        </w:rPr>
        <mc:AlternateContent>
          <mc:Choice Requires="wps">
            <w:drawing>
              <wp:anchor distT="0" distB="0" distL="114300" distR="114300" simplePos="0" relativeHeight="251753472" behindDoc="0" locked="0" layoutInCell="1" allowOverlap="1" wp14:anchorId="75239EE9" wp14:editId="5EF55B03">
                <wp:simplePos x="0" y="0"/>
                <wp:positionH relativeFrom="margin">
                  <wp:align>left</wp:align>
                </wp:positionH>
                <wp:positionV relativeFrom="paragraph">
                  <wp:posOffset>5381997</wp:posOffset>
                </wp:positionV>
                <wp:extent cx="5496560" cy="149225"/>
                <wp:effectExtent l="0" t="0" r="8890" b="3175"/>
                <wp:wrapTopAndBottom/>
                <wp:docPr id="63" name="Text Box 63"/>
                <wp:cNvGraphicFramePr/>
                <a:graphic xmlns:a="http://schemas.openxmlformats.org/drawingml/2006/main">
                  <a:graphicData uri="http://schemas.microsoft.com/office/word/2010/wordprocessingShape">
                    <wps:wsp>
                      <wps:cNvSpPr txBox="1"/>
                      <wps:spPr>
                        <a:xfrm>
                          <a:off x="0" y="0"/>
                          <a:ext cx="5496560" cy="149225"/>
                        </a:xfrm>
                        <a:prstGeom prst="rect">
                          <a:avLst/>
                        </a:prstGeom>
                        <a:solidFill>
                          <a:prstClr val="white"/>
                        </a:solidFill>
                        <a:ln>
                          <a:noFill/>
                        </a:ln>
                      </wps:spPr>
                      <wps:txbx>
                        <w:txbxContent>
                          <w:p w14:paraId="2F6C5147" w14:textId="78A1382A" w:rsidR="002E7309" w:rsidRPr="001F5289" w:rsidRDefault="002E7309" w:rsidP="002E7309">
                            <w:pPr>
                              <w:pStyle w:val="Caption"/>
                              <w:rPr>
                                <w:noProof/>
                              </w:rPr>
                            </w:pPr>
                            <w:r>
                              <w:t xml:space="preserve">Figure </w:t>
                            </w:r>
                            <w:fldSimple w:instr=" SEQ Figure \* ARABIC ">
                              <w:r w:rsidR="00C001F2" w:rsidRPr="002D70CD">
                                <w:rPr>
                                  <w:noProof/>
                                </w:rPr>
                                <w:t>19</w:t>
                              </w:r>
                            </w:fldSimple>
                            <w:r>
                              <w:t>: Query to add Lipinski as true to the database for the relevant compounds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5239EE9" id="Text Box 63" o:spid="_x0000_s1037" type="#_x0000_t202" style="position:absolute;margin-left:0;margin-top:423.8pt;width:432.8pt;height:11.75pt;z-index:25175347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" stroked="f">
                <v:textbox inset="0,0,0,0">
                  <w:txbxContent>
                    <w:p w14:paraId="2F6C5147" w14:textId="78A1382A" w:rsidR="002E7309" w:rsidRPr="001F5289" w:rsidRDefault="002E7309" w:rsidP="002E7309">
                      <w:pPr>
                        <w:pStyle w:val="Caption"/>
                        <w:rPr>
                          <w:noProof/>
                        </w:rPr>
                      </w:pPr>
                      <w:r>
                        <w:t xml:space="preserve">Figure </w:t>
                      </w:r>
                      <w:fldSimple w:instr=" SEQ Figure \* ARABIC ">
                        <w:r w:rsidR="00C001F2" w:rsidRPr="002D70CD">
                          <w:rPr>
                            <w:noProof/>
                          </w:rPr>
                          <w:t>19</w:t>
                        </w:r>
                      </w:fldSimple>
                      <w:r>
                        <w:t>: Query to add Lipinski as true to the database for the relevant compounds</w:t>
                      </w:r>
                    </w:p>
                  </w:txbxContent>
                </v:textbox>
                <w10:wrap type="topAndBottom" anchorx="margin"/>
              </v:shape>
            </w:pict>
          </mc:Fallback>
        </mc:AlternateContent>
      </w:r>
      <w:r w:rsidRPr="0002243B">
        <w:rPr>
          <w:noProof/>
        </w:rPr>
        <w:drawing>
          <wp:anchor distT="0" distB="0" distL="114300" distR="114300" simplePos="0" relativeHeight="251676672" behindDoc="0" locked="0" layoutInCell="1" allowOverlap="1" wp14:anchorId="14C531AA" wp14:editId="10A45FEB">
            <wp:simplePos x="0" y="0"/>
            <wp:positionH relativeFrom="margin">
              <wp:align>left</wp:align>
            </wp:positionH>
            <wp:positionV relativeFrom="paragraph">
              <wp:posOffset>5008158</wp:posOffset>
            </wp:positionV>
            <wp:extent cx="5496560" cy="323850"/>
            <wp:effectExtent l="0" t="0" r="889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96560" cy="323850"/>
                    </a:xfrm>
                    <a:prstGeom prst="rect">
                      <a:avLst/>
                    </a:prstGeom>
                  </pic:spPr>
                </pic:pic>
              </a:graphicData>
            </a:graphic>
          </wp:anchor>
        </w:drawing>
      </w:r>
      <w:r>
        <w:rPr>
          <w:noProof/>
        </w:rPr>
        <mc:AlternateContent>
          <mc:Choice Requires="wps">
            <w:drawing>
              <wp:anchor distT="0" distB="0" distL="114300" distR="114300" simplePos="0" relativeHeight="251755520" behindDoc="0" locked="0" layoutInCell="1" allowOverlap="1" wp14:anchorId="79E422D0" wp14:editId="5DBB8E2B">
                <wp:simplePos x="0" y="0"/>
                <wp:positionH relativeFrom="margin">
                  <wp:posOffset>99848</wp:posOffset>
                </wp:positionH>
                <wp:positionV relativeFrom="paragraph">
                  <wp:posOffset>4850568</wp:posOffset>
                </wp:positionV>
                <wp:extent cx="3208655" cy="188595"/>
                <wp:effectExtent l="0" t="0" r="0" b="1905"/>
                <wp:wrapTopAndBottom/>
                <wp:docPr id="64" name="Text Box 64"/>
                <wp:cNvGraphicFramePr/>
                <a:graphic xmlns:a="http://schemas.openxmlformats.org/drawingml/2006/main">
                  <a:graphicData uri="http://schemas.microsoft.com/office/word/2010/wordprocessingShape">
                    <wps:wsp>
                      <wps:cNvSpPr txBox="1"/>
                      <wps:spPr>
                        <a:xfrm>
                          <a:off x="0" y="0"/>
                          <a:ext cx="3208655" cy="188595"/>
                        </a:xfrm>
                        <a:prstGeom prst="rect">
                          <a:avLst/>
                        </a:prstGeom>
                        <a:solidFill>
                          <a:prstClr val="white"/>
                        </a:solidFill>
                        <a:ln>
                          <a:noFill/>
                        </a:ln>
                      </wps:spPr>
                      <wps:txbx>
                        <w:txbxContent>
                          <w:p w14:paraId="69C75844" w14:textId="7C34EED8" w:rsidR="002E7309" w:rsidRPr="0083559D" w:rsidRDefault="002E7309" w:rsidP="002E7309">
                            <w:pPr>
                              <w:pStyle w:val="Caption"/>
                              <w:rPr>
                                <w:noProof/>
                              </w:rPr>
                            </w:pPr>
                            <w:r>
                              <w:t xml:space="preserve">Figure </w:t>
                            </w:r>
                            <w:fldSimple w:instr=" SEQ Figure \* ARABIC ">
                              <w:r w:rsidR="00C001F2">
                                <w:rPr>
                                  <w:noProof/>
                                </w:rPr>
                                <w:t>18</w:t>
                              </w:r>
                            </w:fldSimple>
                            <w:r>
                              <w:rPr>
                                <w:noProof/>
                              </w:rPr>
                              <w:t>: Code to add Lipinski filtering to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422D0" id="Text Box 64" o:spid="_x0000_s1038" type="#_x0000_t202" style="position:absolute;margin-left:7.85pt;margin-top:381.95pt;width:252.65pt;height:14.8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" stroked="f">
                <v:textbox inset="0,0,0,0">
                  <w:txbxContent>
                    <w:p w14:paraId="69C75844" w14:textId="7C34EED8" w:rsidR="002E7309" w:rsidRPr="0083559D" w:rsidRDefault="002E7309" w:rsidP="002E7309">
                      <w:pPr>
                        <w:pStyle w:val="Caption"/>
                        <w:rPr>
                          <w:noProof/>
                        </w:rPr>
                      </w:pPr>
                      <w:r>
                        <w:t xml:space="preserve">Figure </w:t>
                      </w:r>
                      <w:fldSimple w:instr=" SEQ Figure \* ARABIC ">
                        <w:r w:rsidR="00C001F2">
                          <w:rPr>
                            <w:noProof/>
                          </w:rPr>
                          <w:t>18</w:t>
                        </w:r>
                      </w:fldSimple>
                      <w:r>
                        <w:rPr>
                          <w:noProof/>
                        </w:rPr>
                        <w:t>: Code to add Lipinski filtering to the database</w:t>
                      </w:r>
                    </w:p>
                  </w:txbxContent>
                </v:textbox>
                <w10:wrap type="topAndBottom" anchorx="margin"/>
              </v:shape>
            </w:pict>
          </mc:Fallback>
        </mc:AlternateContent>
      </w:r>
      <w:r w:rsidRPr="0022333D">
        <w:rPr>
          <w:noProof/>
        </w:rPr>
        <w:drawing>
          <wp:anchor distT="0" distB="0" distL="114300" distR="114300" simplePos="0" relativeHeight="251677696" behindDoc="0" locked="0" layoutInCell="1" allowOverlap="1" wp14:anchorId="33142492" wp14:editId="3FF571D2">
            <wp:simplePos x="0" y="0"/>
            <wp:positionH relativeFrom="margin">
              <wp:posOffset>-84083</wp:posOffset>
            </wp:positionH>
            <wp:positionV relativeFrom="paragraph">
              <wp:posOffset>1949581</wp:posOffset>
            </wp:positionV>
            <wp:extent cx="5731510" cy="2936875"/>
            <wp:effectExtent l="0" t="0" r="254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2936875"/>
                    </a:xfrm>
                    <a:prstGeom prst="rect">
                      <a:avLst/>
                    </a:prstGeom>
                  </pic:spPr>
                </pic:pic>
              </a:graphicData>
            </a:graphic>
          </wp:anchor>
        </w:drawing>
      </w:r>
      <w:r w:rsidR="002E7309">
        <w:rPr>
          <w:noProof/>
        </w:rPr>
        <mc:AlternateContent>
          <mc:Choice Requires="wps">
            <w:drawing>
              <wp:anchor distT="0" distB="0" distL="114300" distR="114300" simplePos="0" relativeHeight="251751424" behindDoc="0" locked="0" layoutInCell="1" allowOverlap="1" wp14:anchorId="652627AE" wp14:editId="09D382BF">
                <wp:simplePos x="0" y="0"/>
                <wp:positionH relativeFrom="column">
                  <wp:posOffset>3893842</wp:posOffset>
                </wp:positionH>
                <wp:positionV relativeFrom="paragraph">
                  <wp:posOffset>883263</wp:posOffset>
                </wp:positionV>
                <wp:extent cx="2160905" cy="635"/>
                <wp:effectExtent l="0" t="0" r="0" b="0"/>
                <wp:wrapTopAndBottom/>
                <wp:docPr id="62" name="Text Box 62"/>
                <wp:cNvGraphicFramePr/>
                <a:graphic xmlns:a="http://schemas.openxmlformats.org/drawingml/2006/main">
                  <a:graphicData uri="http://schemas.microsoft.com/office/word/2010/wordprocessingShape">
                    <wps:wsp>
                      <wps:cNvSpPr txBox="1"/>
                      <wps:spPr>
                        <a:xfrm>
                          <a:off x="0" y="0"/>
                          <a:ext cx="2160905" cy="635"/>
                        </a:xfrm>
                        <a:prstGeom prst="rect">
                          <a:avLst/>
                        </a:prstGeom>
                        <a:solidFill>
                          <a:prstClr val="white"/>
                        </a:solidFill>
                        <a:ln>
                          <a:noFill/>
                        </a:ln>
                      </wps:spPr>
                      <wps:txbx>
                        <w:txbxContent>
                          <w:p w14:paraId="1C7D6DD9" w14:textId="5CC6B6EF" w:rsidR="002E7309" w:rsidRPr="00E944CD" w:rsidRDefault="002E7309" w:rsidP="002E7309">
                            <w:pPr>
                              <w:pStyle w:val="Caption"/>
                              <w:rPr>
                                <w:rFonts w:ascii="Calibri" w:hAnsi="Calibri" w:cs="Calibri"/>
                                <w:noProof/>
                              </w:rPr>
                            </w:pPr>
                            <w:r>
                              <w:t xml:space="preserve">Figure </w:t>
                            </w:r>
                            <w:fldSimple w:instr=" SEQ Figure \* ARABIC ">
                              <w:r w:rsidR="00C001F2">
                                <w:rPr>
                                  <w:noProof/>
                                </w:rPr>
                                <w:t>17</w:t>
                              </w:r>
                            </w:fldSimple>
                            <w:r>
                              <w:t>: Allows the user to input numbers for Lipinski filtering</w:t>
                            </w:r>
                            <w:r>
                              <w:rPr>
                                <w:rFonts w:ascii="Calibri" w:hAnsi="Calibri" w:cs="Calibri"/>
                                <w:noProof/>
                              </w:rPr>
                              <w:t>. Example shown here for mass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627AE" id="Text Box 62" o:spid="_x0000_s1039" type="#_x0000_t202" style="position:absolute;margin-left:306.6pt;margin-top:69.55pt;width:170.15pt;height:.05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" stroked="f">
                <v:textbox style="mso-fit-shape-to-text:t" inset="0,0,0,0">
                  <w:txbxContent>
                    <w:p w14:paraId="1C7D6DD9" w14:textId="5CC6B6EF" w:rsidR="002E7309" w:rsidRPr="00E944CD" w:rsidRDefault="002E7309" w:rsidP="002E7309">
                      <w:pPr>
                        <w:pStyle w:val="Caption"/>
                        <w:rPr>
                          <w:rFonts w:ascii="Calibri" w:hAnsi="Calibri" w:cs="Calibri"/>
                          <w:noProof/>
                        </w:rPr>
                      </w:pPr>
                      <w:r>
                        <w:t xml:space="preserve">Figure </w:t>
                      </w:r>
                      <w:fldSimple w:instr=" SEQ Figure \* ARABIC ">
                        <w:r w:rsidR="00C001F2">
                          <w:rPr>
                            <w:noProof/>
                          </w:rPr>
                          <w:t>17</w:t>
                        </w:r>
                      </w:fldSimple>
                      <w:r>
                        <w:t>: Allows the user to input numbers for Lipinski filtering</w:t>
                      </w:r>
                      <w:r>
                        <w:rPr>
                          <w:rFonts w:ascii="Calibri" w:hAnsi="Calibri" w:cs="Calibri"/>
                          <w:noProof/>
                        </w:rPr>
                        <w:t>. Example shown here for mass</w:t>
                      </w:r>
                    </w:p>
                  </w:txbxContent>
                </v:textbox>
                <w10:wrap type="topAndBottom"/>
              </v:shape>
            </w:pict>
          </mc:Fallback>
        </mc:AlternateContent>
      </w:r>
      <w:r w:rsidR="005D7317">
        <w:rPr>
          <w:rFonts w:ascii="Calibri" w:hAnsi="Calibri" w:cs="Calibri"/>
          <w:noProof/>
        </w:rPr>
        <w:drawing>
          <wp:anchor distT="0" distB="0" distL="114300" distR="114300" simplePos="0" relativeHeight="251675648" behindDoc="0" locked="0" layoutInCell="1" allowOverlap="1" wp14:anchorId="4BD47ED4" wp14:editId="124B8D17">
            <wp:simplePos x="0" y="0"/>
            <wp:positionH relativeFrom="column">
              <wp:posOffset>923826</wp:posOffset>
            </wp:positionH>
            <wp:positionV relativeFrom="paragraph">
              <wp:posOffset>546545</wp:posOffset>
            </wp:positionV>
            <wp:extent cx="2941320" cy="1329055"/>
            <wp:effectExtent l="0" t="0" r="0" b="4445"/>
            <wp:wrapTopAndBottom/>
            <wp:docPr id="19" name="Picture 19" descr="Input &#10;Please enter a mass for Lipisnki filte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put &#10;Please enter a mass for Lipisnki filtering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41320" cy="1329055"/>
                    </a:xfrm>
                    <a:prstGeom prst="rect">
                      <a:avLst/>
                    </a:prstGeom>
                    <a:noFill/>
                    <a:ln>
                      <a:noFill/>
                    </a:ln>
                  </pic:spPr>
                </pic:pic>
              </a:graphicData>
            </a:graphic>
          </wp:anchor>
        </w:drawing>
      </w:r>
      <w:r w:rsidR="001458EB">
        <w:t xml:space="preserve">Lipinski’s rule of five can be </w:t>
      </w:r>
      <w:r w:rsidR="001033A9">
        <w:t xml:space="preserve">run using different numbers for the filters. This adds a level of adaptability </w:t>
      </w:r>
      <w:r w:rsidR="007A3D1B">
        <w:t>to</w:t>
      </w:r>
      <w:r w:rsidR="001033A9">
        <w:t xml:space="preserve"> the user. </w:t>
      </w:r>
      <w:r w:rsidR="00CE71D0">
        <w:t xml:space="preserve">The user is asked the numbers they wish to use for the four different filtering criteria (Figure </w:t>
      </w:r>
      <w:r w:rsidR="002E7309">
        <w:t>17</w:t>
      </w:r>
      <w:r w:rsidR="00CE71D0">
        <w:t>)</w:t>
      </w:r>
      <w:r w:rsidR="005D7317">
        <w:t>.</w:t>
      </w:r>
      <w:r w:rsidR="00AB74BE">
        <w:t xml:space="preserve"> </w:t>
      </w:r>
    </w:p>
    <w:p w14:paraId="159580D2" w14:textId="735D3274" w:rsidR="00B301DF" w:rsidRDefault="002E7309" w:rsidP="0014794A">
      <w:r w:rsidRPr="00082718">
        <w:rPr>
          <w:noProof/>
        </w:rPr>
        <w:drawing>
          <wp:anchor distT="0" distB="0" distL="114300" distR="114300" simplePos="0" relativeHeight="251701248" behindDoc="0" locked="0" layoutInCell="1" allowOverlap="1" wp14:anchorId="2CBACD7C" wp14:editId="308E978E">
            <wp:simplePos x="0" y="0"/>
            <wp:positionH relativeFrom="margin">
              <wp:align>right</wp:align>
            </wp:positionH>
            <wp:positionV relativeFrom="paragraph">
              <wp:posOffset>4972838</wp:posOffset>
            </wp:positionV>
            <wp:extent cx="5731510" cy="335915"/>
            <wp:effectExtent l="0" t="0" r="2540" b="698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31510" cy="335915"/>
                    </a:xfrm>
                    <a:prstGeom prst="rect">
                      <a:avLst/>
                    </a:prstGeom>
                  </pic:spPr>
                </pic:pic>
              </a:graphicData>
            </a:graphic>
          </wp:anchor>
        </w:drawing>
      </w:r>
      <w:r w:rsidR="00082718">
        <w:rPr>
          <w:noProof/>
        </w:rPr>
        <mc:AlternateContent>
          <mc:Choice Requires="wps">
            <w:drawing>
              <wp:anchor distT="0" distB="0" distL="114300" distR="114300" simplePos="0" relativeHeight="251703296" behindDoc="0" locked="0" layoutInCell="1" allowOverlap="1" wp14:anchorId="40326334" wp14:editId="47D5E490">
                <wp:simplePos x="0" y="0"/>
                <wp:positionH relativeFrom="column">
                  <wp:posOffset>-2540</wp:posOffset>
                </wp:positionH>
                <wp:positionV relativeFrom="paragraph">
                  <wp:posOffset>5389880</wp:posOffset>
                </wp:positionV>
                <wp:extent cx="5731510"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E4D1225" w14:textId="6A5C614B" w:rsidR="00082718" w:rsidRPr="001634CC" w:rsidRDefault="00082718" w:rsidP="00082718">
                            <w:pPr>
                              <w:pStyle w:val="Caption"/>
                            </w:pPr>
                            <w:r>
                              <w:t xml:space="preserve">Figure </w:t>
                            </w:r>
                            <w:fldSimple w:instr=" SEQ Figure \* ARABIC ">
                              <w:r w:rsidR="00C001F2">
                                <w:rPr>
                                  <w:noProof/>
                                </w:rPr>
                                <w:t>20</w:t>
                              </w:r>
                            </w:fldSimple>
                            <w:r>
                              <w:rPr>
                                <w:noProof/>
                              </w:rPr>
                              <w:t>:</w:t>
                            </w:r>
                            <w:r w:rsidRPr="0029115A">
                              <w:rPr>
                                <w:noProof/>
                              </w:rPr>
                              <w:t xml:space="preserve"> To add Lead-likeness to the database. Always uses the same numbers unlike Lipinski where the user can input the numbers they wish to use for the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26334" id="Text Box 45" o:spid="_x0000_s1040" type="#_x0000_t202" style="position:absolute;margin-left:-.2pt;margin-top:424.4pt;width:451.3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" stroked="f">
                <v:textbox style="mso-fit-shape-to-text:t" inset="0,0,0,0">
                  <w:txbxContent>
                    <w:p w14:paraId="6E4D1225" w14:textId="6A5C614B" w:rsidR="00082718" w:rsidRPr="001634CC" w:rsidRDefault="00082718" w:rsidP="00082718">
                      <w:pPr>
                        <w:pStyle w:val="Caption"/>
                      </w:pPr>
                      <w:r>
                        <w:t xml:space="preserve">Figure </w:t>
                      </w:r>
                      <w:fldSimple w:instr=" SEQ Figure \* ARABIC ">
                        <w:r w:rsidR="00C001F2">
                          <w:rPr>
                            <w:noProof/>
                          </w:rPr>
                          <w:t>20</w:t>
                        </w:r>
                      </w:fldSimple>
                      <w:r>
                        <w:rPr>
                          <w:noProof/>
                        </w:rPr>
                        <w:t>:</w:t>
                      </w:r>
                      <w:r w:rsidRPr="0029115A">
                        <w:rPr>
                          <w:noProof/>
                        </w:rPr>
                        <w:t xml:space="preserve"> To add Lead-likeness to the database. Always uses the same numbers unlike Lipinski where the user can input the numbers they wish to use for the filter.</w:t>
                      </w:r>
                    </w:p>
                  </w:txbxContent>
                </v:textbox>
                <w10:wrap type="topAndBottom"/>
              </v:shape>
            </w:pict>
          </mc:Fallback>
        </mc:AlternateContent>
      </w:r>
    </w:p>
    <w:p w14:paraId="2F8DC505" w14:textId="5143568F" w:rsidR="00BA251D" w:rsidRDefault="00BA251D" w:rsidP="0014794A"/>
    <w:p w14:paraId="6DC15565" w14:textId="340E5EA9" w:rsidR="00BA251D" w:rsidRDefault="00BA251D" w:rsidP="0014794A"/>
    <w:p w14:paraId="132B254E" w14:textId="5C8D2947" w:rsidR="0002243B" w:rsidRDefault="000E57F1" w:rsidP="0014794A">
      <w:r>
        <w:rPr>
          <w:noProof/>
        </w:rPr>
        <w:lastRenderedPageBreak/>
        <mc:AlternateContent>
          <mc:Choice Requires="wps">
            <w:drawing>
              <wp:anchor distT="0" distB="0" distL="114300" distR="114300" simplePos="0" relativeHeight="251709440" behindDoc="0" locked="0" layoutInCell="1" allowOverlap="1" wp14:anchorId="321C8947" wp14:editId="27E35402">
                <wp:simplePos x="0" y="0"/>
                <wp:positionH relativeFrom="margin">
                  <wp:align>right</wp:align>
                </wp:positionH>
                <wp:positionV relativeFrom="paragraph">
                  <wp:posOffset>5325088</wp:posOffset>
                </wp:positionV>
                <wp:extent cx="5599430" cy="635"/>
                <wp:effectExtent l="0" t="0" r="1270" b="6985"/>
                <wp:wrapTopAndBottom/>
                <wp:docPr id="48" name="Text Box 48"/>
                <wp:cNvGraphicFramePr/>
                <a:graphic xmlns:a="http://schemas.openxmlformats.org/drawingml/2006/main">
                  <a:graphicData uri="http://schemas.microsoft.com/office/word/2010/wordprocessingShape">
                    <wps:wsp>
                      <wps:cNvSpPr txBox="1"/>
                      <wps:spPr>
                        <a:xfrm>
                          <a:off x="0" y="0"/>
                          <a:ext cx="5599430" cy="635"/>
                        </a:xfrm>
                        <a:prstGeom prst="rect">
                          <a:avLst/>
                        </a:prstGeom>
                        <a:solidFill>
                          <a:prstClr val="white"/>
                        </a:solidFill>
                        <a:ln>
                          <a:noFill/>
                        </a:ln>
                      </wps:spPr>
                      <wps:txbx>
                        <w:txbxContent>
                          <w:p w14:paraId="721DF230" w14:textId="5BCE6708" w:rsidR="008B5D18" w:rsidRPr="00C007A6" w:rsidRDefault="008B5D18" w:rsidP="008B5D18">
                            <w:pPr>
                              <w:pStyle w:val="Caption"/>
                            </w:pPr>
                            <w:r>
                              <w:t xml:space="preserve">Figure </w:t>
                            </w:r>
                            <w:fldSimple w:instr=" SEQ Figure \* ARABIC ">
                              <w:r w:rsidR="00C001F2">
                                <w:rPr>
                                  <w:noProof/>
                                </w:rPr>
                                <w:t>21</w:t>
                              </w:r>
                            </w:fldSimple>
                            <w:r>
                              <w:rPr>
                                <w:noProof/>
                              </w:rPr>
                              <w:t>:</w:t>
                            </w:r>
                            <w:r w:rsidRPr="008B5D18">
                              <w:rPr>
                                <w:noProof/>
                              </w:rPr>
                              <w:t xml:space="preserve"> </w:t>
                            </w:r>
                            <w:r>
                              <w:rPr>
                                <w:noProof/>
                              </w:rPr>
                              <w:t>To pass the filter, 6 out of the 7 criteria must be fulfilled. This is difficiult to achiveve in an SQL query so was done here using Java with the previous arrays. The IDs that pass the filter are stored in an arrayList (due to the flexible number of compounds that may pass)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1C8947" id="Text Box 48" o:spid="_x0000_s1041" type="#_x0000_t202" style="position:absolute;margin-left:389.7pt;margin-top:419.3pt;width:440.9pt;height:.05pt;z-index:2517094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" stroked="f">
                <v:textbox style="mso-fit-shape-to-text:t" inset="0,0,0,0">
                  <w:txbxContent>
                    <w:p w14:paraId="721DF230" w14:textId="5BCE6708" w:rsidR="008B5D18" w:rsidRPr="00C007A6" w:rsidRDefault="008B5D18" w:rsidP="008B5D18">
                      <w:pPr>
                        <w:pStyle w:val="Caption"/>
                      </w:pPr>
                      <w:r>
                        <w:t xml:space="preserve">Figure </w:t>
                      </w:r>
                      <w:fldSimple w:instr=" SEQ Figure \* ARABIC ">
                        <w:r w:rsidR="00C001F2">
                          <w:rPr>
                            <w:noProof/>
                          </w:rPr>
                          <w:t>21</w:t>
                        </w:r>
                      </w:fldSimple>
                      <w:r>
                        <w:rPr>
                          <w:noProof/>
                        </w:rPr>
                        <w:t>:</w:t>
                      </w:r>
                      <w:r w:rsidRPr="008B5D18">
                        <w:rPr>
                          <w:noProof/>
                        </w:rPr>
                        <w:t xml:space="preserve"> </w:t>
                      </w:r>
                      <w:r>
                        <w:rPr>
                          <w:noProof/>
                        </w:rPr>
                        <w:t>To pass the filter, 6 out of the 7 criteria must be fulfilled. This is difficiult to achiveve in an SQL query so was done here using Java with the previous arrays. The IDs that pass the filter are stored in an arrayList (due to the flexible number of compounds that may pass)</w:t>
                      </w:r>
                    </w:p>
                  </w:txbxContent>
                </v:textbox>
                <w10:wrap type="topAndBottom" anchorx="margin"/>
              </v:shape>
            </w:pict>
          </mc:Fallback>
        </mc:AlternateContent>
      </w:r>
      <w:r w:rsidR="00AB74BE">
        <w:t xml:space="preserve">Both Lipinski and Lead-likeness </w:t>
      </w:r>
      <w:r w:rsidR="00E84476">
        <w:t>use the values from the database to calculate the parameters</w:t>
      </w:r>
      <w:r w:rsidR="009460C1">
        <w:t xml:space="preserve"> (Figure 19)</w:t>
      </w:r>
      <w:r w:rsidR="00E84476">
        <w:t xml:space="preserve">. Bioavailability, however, </w:t>
      </w:r>
      <w:r w:rsidR="00122B4D">
        <w:t>is filtered based on the arrays created when the calculations are done</w:t>
      </w:r>
      <w:r>
        <w:t xml:space="preserve"> (Figures 21-23)</w:t>
      </w:r>
      <w:r w:rsidR="00122B4D">
        <w:t>. This is</w:t>
      </w:r>
      <w:r w:rsidR="007C3867">
        <w:t xml:space="preserve"> because there w</w:t>
      </w:r>
      <w:r w:rsidR="007E0521">
        <w:t xml:space="preserve">as limited time to work on the SQL query. Future work </w:t>
      </w:r>
      <w:r w:rsidR="007A3D1B">
        <w:t>c</w:t>
      </w:r>
      <w:r w:rsidR="007E0521">
        <w:t xml:space="preserve">ould add this feature. </w:t>
      </w:r>
    </w:p>
    <w:p w14:paraId="33EFC44A" w14:textId="203B2762" w:rsidR="00D54B3C" w:rsidRPr="00432FB1" w:rsidRDefault="00785512" w:rsidP="00D54B3C">
      <w:pPr>
        <w:pStyle w:val="Caption"/>
      </w:pPr>
      <w:r>
        <w:rPr>
          <w:noProof/>
        </w:rPr>
        <mc:AlternateContent>
          <mc:Choice Requires="wps">
            <w:drawing>
              <wp:anchor distT="0" distB="0" distL="114300" distR="114300" simplePos="0" relativeHeight="251686912" behindDoc="0" locked="0" layoutInCell="1" allowOverlap="1" wp14:anchorId="3D38E7A6" wp14:editId="21EEEC83">
                <wp:simplePos x="0" y="0"/>
                <wp:positionH relativeFrom="margin">
                  <wp:align>center</wp:align>
                </wp:positionH>
                <wp:positionV relativeFrom="paragraph">
                  <wp:posOffset>7832331</wp:posOffset>
                </wp:positionV>
                <wp:extent cx="5439410" cy="188595"/>
                <wp:effectExtent l="0" t="0" r="8890" b="1905"/>
                <wp:wrapTopAndBottom/>
                <wp:docPr id="27" name="Text Box 27"/>
                <wp:cNvGraphicFramePr/>
                <a:graphic xmlns:a="http://schemas.openxmlformats.org/drawingml/2006/main">
                  <a:graphicData uri="http://schemas.microsoft.com/office/word/2010/wordprocessingShape">
                    <wps:wsp>
                      <wps:cNvSpPr txBox="1"/>
                      <wps:spPr>
                        <a:xfrm>
                          <a:off x="0" y="0"/>
                          <a:ext cx="5439410" cy="188595"/>
                        </a:xfrm>
                        <a:prstGeom prst="rect">
                          <a:avLst/>
                        </a:prstGeom>
                        <a:solidFill>
                          <a:prstClr val="white"/>
                        </a:solidFill>
                        <a:ln>
                          <a:noFill/>
                        </a:ln>
                      </wps:spPr>
                      <wps:txbx>
                        <w:txbxContent>
                          <w:p w14:paraId="74B26135" w14:textId="7CE873CA" w:rsidR="000062B3" w:rsidRPr="00257425" w:rsidRDefault="000062B3" w:rsidP="000062B3">
                            <w:pPr>
                              <w:pStyle w:val="Caption"/>
                            </w:pPr>
                            <w:r>
                              <w:t xml:space="preserve">Figure </w:t>
                            </w:r>
                            <w:fldSimple w:instr=" SEQ Figure \* ARABIC ">
                              <w:r w:rsidR="00C001F2">
                                <w:rPr>
                                  <w:noProof/>
                                </w:rPr>
                                <w:t>23</w:t>
                              </w:r>
                            </w:fldSimple>
                            <w:r>
                              <w:rPr>
                                <w:noProof/>
                              </w:rPr>
                              <w:t>: Query to add Bioavailibility to the database for each ID that passes the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38E7A6" id="Text Box 27" o:spid="_x0000_s1042" type="#_x0000_t202" style="position:absolute;margin-left:0;margin-top:616.7pt;width:428.3pt;height:14.85pt;z-index:2516869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" stroked="f">
                <v:textbox inset="0,0,0,0">
                  <w:txbxContent>
                    <w:p w14:paraId="74B26135" w14:textId="7CE873CA" w:rsidR="000062B3" w:rsidRPr="00257425" w:rsidRDefault="000062B3" w:rsidP="000062B3">
                      <w:pPr>
                        <w:pStyle w:val="Caption"/>
                      </w:pPr>
                      <w:r>
                        <w:t xml:space="preserve">Figure </w:t>
                      </w:r>
                      <w:fldSimple w:instr=" SEQ Figure \* ARABIC ">
                        <w:r w:rsidR="00C001F2">
                          <w:rPr>
                            <w:noProof/>
                          </w:rPr>
                          <w:t>23</w:t>
                        </w:r>
                      </w:fldSimple>
                      <w:r>
                        <w:rPr>
                          <w:noProof/>
                        </w:rPr>
                        <w:t>: Query to add Bioavailibility to the database for each ID that passes the filter</w:t>
                      </w:r>
                    </w:p>
                  </w:txbxContent>
                </v:textbox>
                <w10:wrap type="topAndBottom" anchorx="margin"/>
              </v:shape>
            </w:pict>
          </mc:Fallback>
        </mc:AlternateContent>
      </w:r>
      <w:r>
        <w:rPr>
          <w:noProof/>
        </w:rPr>
        <mc:AlternateContent>
          <mc:Choice Requires="wps">
            <w:drawing>
              <wp:anchor distT="0" distB="0" distL="114300" distR="114300" simplePos="0" relativeHeight="251683840" behindDoc="0" locked="0" layoutInCell="1" allowOverlap="1" wp14:anchorId="5DD88326" wp14:editId="18EB7BB0">
                <wp:simplePos x="0" y="0"/>
                <wp:positionH relativeFrom="page">
                  <wp:align>right</wp:align>
                </wp:positionH>
                <wp:positionV relativeFrom="paragraph">
                  <wp:posOffset>7410341</wp:posOffset>
                </wp:positionV>
                <wp:extent cx="6494780" cy="160020"/>
                <wp:effectExtent l="0" t="0" r="1270" b="0"/>
                <wp:wrapTopAndBottom/>
                <wp:docPr id="25" name="Text Box 25"/>
                <wp:cNvGraphicFramePr/>
                <a:graphic xmlns:a="http://schemas.openxmlformats.org/drawingml/2006/main">
                  <a:graphicData uri="http://schemas.microsoft.com/office/word/2010/wordprocessingShape">
                    <wps:wsp>
                      <wps:cNvSpPr txBox="1"/>
                      <wps:spPr>
                        <a:xfrm>
                          <a:off x="0" y="0"/>
                          <a:ext cx="6494780" cy="160020"/>
                        </a:xfrm>
                        <a:prstGeom prst="rect">
                          <a:avLst/>
                        </a:prstGeom>
                        <a:solidFill>
                          <a:prstClr val="white"/>
                        </a:solidFill>
                        <a:ln>
                          <a:noFill/>
                        </a:ln>
                      </wps:spPr>
                      <wps:txbx>
                        <w:txbxContent>
                          <w:p w14:paraId="61F15A9F" w14:textId="01327E48" w:rsidR="009E631F" w:rsidRPr="00B65D60" w:rsidRDefault="009E631F" w:rsidP="009E631F">
                            <w:pPr>
                              <w:pStyle w:val="Caption"/>
                            </w:pPr>
                            <w:r>
                              <w:t xml:space="preserve">Figure </w:t>
                            </w:r>
                            <w:fldSimple w:instr=" SEQ Figure \* ARABIC ">
                              <w:r w:rsidR="00C001F2">
                                <w:rPr>
                                  <w:noProof/>
                                </w:rPr>
                                <w:t>22</w:t>
                              </w:r>
                            </w:fldSimple>
                            <w:r>
                              <w:rPr>
                                <w:noProof/>
                              </w:rPr>
                              <w:t>: The arrayList is used to run the query for each ID that passes the filter</w:t>
                            </w:r>
                            <w:r w:rsidR="00B30210">
                              <w:rPr>
                                <w:noProof/>
                              </w:rPr>
                              <w:t xml:space="preserve"> (similar to  Lipinski and Lead-likness)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D88326" id="Text Box 25" o:spid="_x0000_s1043" type="#_x0000_t202" style="position:absolute;margin-left:460.2pt;margin-top:583.5pt;width:511.4pt;height:12.6pt;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" stroked="f">
                <v:textbox inset="0,0,0,0">
                  <w:txbxContent>
                    <w:p w14:paraId="61F15A9F" w14:textId="01327E48" w:rsidR="009E631F" w:rsidRPr="00B65D60" w:rsidRDefault="009E631F" w:rsidP="009E631F">
                      <w:pPr>
                        <w:pStyle w:val="Caption"/>
                      </w:pPr>
                      <w:r>
                        <w:t xml:space="preserve">Figure </w:t>
                      </w:r>
                      <w:fldSimple w:instr=" SEQ Figure \* ARABIC ">
                        <w:r w:rsidR="00C001F2">
                          <w:rPr>
                            <w:noProof/>
                          </w:rPr>
                          <w:t>22</w:t>
                        </w:r>
                      </w:fldSimple>
                      <w:r>
                        <w:rPr>
                          <w:noProof/>
                        </w:rPr>
                        <w:t>: The arrayList is used to run the query for each ID that passes the filter</w:t>
                      </w:r>
                      <w:r w:rsidR="00B30210">
                        <w:rPr>
                          <w:noProof/>
                        </w:rPr>
                        <w:t xml:space="preserve"> (similar to  Lipinski and Lead-likness) </w:t>
                      </w:r>
                    </w:p>
                  </w:txbxContent>
                </v:textbox>
                <w10:wrap type="topAndBottom" anchorx="page"/>
              </v:shape>
            </w:pict>
          </mc:Fallback>
        </mc:AlternateContent>
      </w:r>
      <w:r w:rsidRPr="00B30210">
        <w:rPr>
          <w:noProof/>
        </w:rPr>
        <w:drawing>
          <wp:anchor distT="0" distB="0" distL="114300" distR="114300" simplePos="0" relativeHeight="251684864" behindDoc="0" locked="0" layoutInCell="1" allowOverlap="1" wp14:anchorId="03C21970" wp14:editId="55DB09ED">
            <wp:simplePos x="0" y="0"/>
            <wp:positionH relativeFrom="margin">
              <wp:align>left</wp:align>
            </wp:positionH>
            <wp:positionV relativeFrom="paragraph">
              <wp:posOffset>7590528</wp:posOffset>
            </wp:positionV>
            <wp:extent cx="5439534" cy="238158"/>
            <wp:effectExtent l="0" t="0" r="889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39534" cy="238158"/>
                    </a:xfrm>
                    <a:prstGeom prst="rect">
                      <a:avLst/>
                    </a:prstGeom>
                  </pic:spPr>
                </pic:pic>
              </a:graphicData>
            </a:graphic>
          </wp:anchor>
        </w:drawing>
      </w:r>
      <w:r w:rsidRPr="00115A88">
        <w:rPr>
          <w:noProof/>
        </w:rPr>
        <w:drawing>
          <wp:anchor distT="0" distB="0" distL="114300" distR="114300" simplePos="0" relativeHeight="251678720" behindDoc="0" locked="0" layoutInCell="1" allowOverlap="1" wp14:anchorId="3C935A72" wp14:editId="58B3BC7E">
            <wp:simplePos x="0" y="0"/>
            <wp:positionH relativeFrom="margin">
              <wp:align>left</wp:align>
            </wp:positionH>
            <wp:positionV relativeFrom="paragraph">
              <wp:posOffset>4974831</wp:posOffset>
            </wp:positionV>
            <wp:extent cx="5731510" cy="2616835"/>
            <wp:effectExtent l="0" t="0" r="254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2616835"/>
                    </a:xfrm>
                    <a:prstGeom prst="rect">
                      <a:avLst/>
                    </a:prstGeom>
                  </pic:spPr>
                </pic:pic>
              </a:graphicData>
            </a:graphic>
          </wp:anchor>
        </w:drawing>
      </w:r>
      <w:r w:rsidR="000E57F1" w:rsidRPr="008B5D18">
        <w:rPr>
          <w:noProof/>
        </w:rPr>
        <w:drawing>
          <wp:anchor distT="0" distB="0" distL="114300" distR="114300" simplePos="0" relativeHeight="251707392" behindDoc="0" locked="0" layoutInCell="1" allowOverlap="1" wp14:anchorId="37D47BB7" wp14:editId="229C078D">
            <wp:simplePos x="0" y="0"/>
            <wp:positionH relativeFrom="column">
              <wp:posOffset>128839</wp:posOffset>
            </wp:positionH>
            <wp:positionV relativeFrom="paragraph">
              <wp:posOffset>235585</wp:posOffset>
            </wp:positionV>
            <wp:extent cx="4591685" cy="4715510"/>
            <wp:effectExtent l="0" t="0" r="0"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794"/>
                    <a:stretch/>
                  </pic:blipFill>
                  <pic:spPr bwMode="auto">
                    <a:xfrm>
                      <a:off x="0" y="0"/>
                      <a:ext cx="4591685" cy="47155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7B1CE75" w14:textId="6081D9DE" w:rsidR="00D54B3C" w:rsidRDefault="00D54B3C" w:rsidP="0014794A"/>
    <w:p w14:paraId="4D9CD11F" w14:textId="710F4D19" w:rsidR="0022333D" w:rsidRDefault="00795B97" w:rsidP="00795B97">
      <w:pPr>
        <w:pStyle w:val="Heading2"/>
      </w:pPr>
      <w:r>
        <w:t>7.Show the Database</w:t>
      </w:r>
    </w:p>
    <w:p w14:paraId="730D9F08" w14:textId="09733671" w:rsidR="00CB2361" w:rsidRDefault="00726F38" w:rsidP="00CB2361">
      <w:r>
        <w:t xml:space="preserve">There are options to show the database without the filters, </w:t>
      </w:r>
      <w:r w:rsidR="007512DC">
        <w:t xml:space="preserve">with the filters, or show only the compounds that pass a selected filter. </w:t>
      </w:r>
      <w:r w:rsidR="00F548E6">
        <w:t xml:space="preserve">Each button runs the associated query using only the information from the database to populate the table (Figure </w:t>
      </w:r>
      <w:r w:rsidR="000E57F1">
        <w:t>24</w:t>
      </w:r>
      <w:r w:rsidR="00F548E6">
        <w:t xml:space="preserve">) </w:t>
      </w:r>
    </w:p>
    <w:p w14:paraId="14D21838" w14:textId="77777777" w:rsidR="000E57F1" w:rsidRDefault="005C46C1" w:rsidP="000E57F1">
      <w:pPr>
        <w:keepNext/>
      </w:pPr>
      <w:r>
        <w:rPr>
          <w:noProof/>
        </w:rPr>
        <w:drawing>
          <wp:inline distT="0" distB="0" distL="0" distR="0" wp14:anchorId="21DD2E7C" wp14:editId="79EADF63">
            <wp:extent cx="5731510" cy="25400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54000"/>
                    </a:xfrm>
                    <a:prstGeom prst="rect">
                      <a:avLst/>
                    </a:prstGeom>
                  </pic:spPr>
                </pic:pic>
              </a:graphicData>
            </a:graphic>
          </wp:inline>
        </w:drawing>
      </w:r>
    </w:p>
    <w:p w14:paraId="569DBF1E" w14:textId="2DEE5700" w:rsidR="005C46C1" w:rsidRDefault="000E57F1" w:rsidP="000E57F1">
      <w:pPr>
        <w:pStyle w:val="Caption"/>
      </w:pPr>
      <w:r>
        <w:t xml:space="preserve">Figure </w:t>
      </w:r>
      <w:fldSimple w:instr=" SEQ Figure \* ARABIC ">
        <w:r w:rsidR="00C001F2">
          <w:rPr>
            <w:noProof/>
          </w:rPr>
          <w:t>24</w:t>
        </w:r>
      </w:fldSimple>
      <w:r>
        <w:rPr>
          <w:noProof/>
        </w:rPr>
        <w:t>: Buttons available for the user to show different versions of the database in different tables. Can also save the selected filter to file</w:t>
      </w:r>
    </w:p>
    <w:p w14:paraId="7B501FBE" w14:textId="3ED4CC6F" w:rsidR="005C46C1" w:rsidRDefault="005C46C1" w:rsidP="00CB2361"/>
    <w:p w14:paraId="6314B7BE" w14:textId="0C2029BA" w:rsidR="005C46C1" w:rsidRDefault="005C46C1" w:rsidP="005C46C1">
      <w:pPr>
        <w:rPr>
          <w:b/>
          <w:bCs/>
        </w:rPr>
      </w:pPr>
      <w:r w:rsidRPr="005C46C1">
        <w:rPr>
          <w:b/>
          <w:bCs/>
        </w:rPr>
        <w:t>Show Table Without Filters</w:t>
      </w:r>
    </w:p>
    <w:p w14:paraId="6B817B0D" w14:textId="6B5994FE" w:rsidR="00AB087B" w:rsidRDefault="00070063" w:rsidP="005C46C1">
      <w:r>
        <w:rPr>
          <w:noProof/>
        </w:rPr>
        <mc:AlternateContent>
          <mc:Choice Requires="wps">
            <w:drawing>
              <wp:anchor distT="0" distB="0" distL="114300" distR="114300" simplePos="0" relativeHeight="251758592" behindDoc="0" locked="0" layoutInCell="1" allowOverlap="1" wp14:anchorId="050B9808" wp14:editId="66B5CDE1">
                <wp:simplePos x="0" y="0"/>
                <wp:positionH relativeFrom="margin">
                  <wp:align>right</wp:align>
                </wp:positionH>
                <wp:positionV relativeFrom="paragraph">
                  <wp:posOffset>2930876</wp:posOffset>
                </wp:positionV>
                <wp:extent cx="5731510" cy="635"/>
                <wp:effectExtent l="0" t="0" r="2540" b="0"/>
                <wp:wrapTopAndBottom/>
                <wp:docPr id="66" name="Text Box 6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0FEA2E" w14:textId="632D0E91" w:rsidR="000E57F1" w:rsidRPr="00C10717" w:rsidRDefault="000E57F1" w:rsidP="000E57F1">
                            <w:pPr>
                              <w:pStyle w:val="Caption"/>
                              <w:rPr>
                                <w:noProof/>
                              </w:rPr>
                            </w:pPr>
                            <w:r>
                              <w:t xml:space="preserve">Figure </w:t>
                            </w:r>
                            <w:fldSimple w:instr=" SEQ Figure \* ARABIC ">
                              <w:r w:rsidR="00C001F2">
                                <w:rPr>
                                  <w:noProof/>
                                </w:rPr>
                                <w:t>26</w:t>
                              </w:r>
                            </w:fldSimple>
                            <w:r>
                              <w:rPr>
                                <w:noProof/>
                              </w:rPr>
                              <w:t xml:space="preserve">: </w:t>
                            </w:r>
                            <w:r w:rsidRPr="001E2350">
                              <w:rPr>
                                <w:noProof/>
                              </w:rPr>
                              <w:t>Query to retrieve the data from the database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0B9808" id="Text Box 66" o:spid="_x0000_s1044" type="#_x0000_t202" style="position:absolute;margin-left:400.1pt;margin-top:230.8pt;width:451.3pt;height:.05pt;z-index:25175859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" stroked="f">
                <v:textbox style="mso-fit-shape-to-text:t" inset="0,0,0,0">
                  <w:txbxContent>
                    <w:p w14:paraId="540FEA2E" w14:textId="632D0E91" w:rsidR="000E57F1" w:rsidRPr="00C10717" w:rsidRDefault="000E57F1" w:rsidP="000E57F1">
                      <w:pPr>
                        <w:pStyle w:val="Caption"/>
                        <w:rPr>
                          <w:noProof/>
                        </w:rPr>
                      </w:pPr>
                      <w:r>
                        <w:t xml:space="preserve">Figure </w:t>
                      </w:r>
                      <w:fldSimple w:instr=" SEQ Figure \* ARABIC ">
                        <w:r w:rsidR="00C001F2">
                          <w:rPr>
                            <w:noProof/>
                          </w:rPr>
                          <w:t>26</w:t>
                        </w:r>
                      </w:fldSimple>
                      <w:r>
                        <w:rPr>
                          <w:noProof/>
                        </w:rPr>
                        <w:t xml:space="preserve">: </w:t>
                      </w:r>
                      <w:r w:rsidRPr="001E2350">
                        <w:rPr>
                          <w:noProof/>
                        </w:rPr>
                        <w:t>Query to retrieve the data from the database</w:t>
                      </w:r>
                    </w:p>
                  </w:txbxContent>
                </v:textbox>
                <w10:wrap type="topAndBottom" anchorx="margin"/>
              </v:shape>
            </w:pict>
          </mc:Fallback>
        </mc:AlternateContent>
      </w:r>
      <w:r w:rsidRPr="005A42B2">
        <w:rPr>
          <w:noProof/>
        </w:rPr>
        <w:drawing>
          <wp:anchor distT="0" distB="0" distL="114300" distR="114300" simplePos="0" relativeHeight="251756544" behindDoc="0" locked="0" layoutInCell="1" allowOverlap="1" wp14:anchorId="06167FDE" wp14:editId="2AF72F41">
            <wp:simplePos x="0" y="0"/>
            <wp:positionH relativeFrom="margin">
              <wp:align>left</wp:align>
            </wp:positionH>
            <wp:positionV relativeFrom="paragraph">
              <wp:posOffset>2551605</wp:posOffset>
            </wp:positionV>
            <wp:extent cx="5731510" cy="301625"/>
            <wp:effectExtent l="0" t="0" r="2540" b="3175"/>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31510" cy="301625"/>
                    </a:xfrm>
                    <a:prstGeom prst="rect">
                      <a:avLst/>
                    </a:prstGeom>
                  </pic:spPr>
                </pic:pic>
              </a:graphicData>
            </a:graphic>
          </wp:anchor>
        </w:drawing>
      </w:r>
      <w:r>
        <w:rPr>
          <w:noProof/>
        </w:rPr>
        <mc:AlternateContent>
          <mc:Choice Requires="wps">
            <w:drawing>
              <wp:anchor distT="0" distB="0" distL="114300" distR="114300" simplePos="0" relativeHeight="251761664" behindDoc="0" locked="0" layoutInCell="1" allowOverlap="1" wp14:anchorId="6EB9717A" wp14:editId="1A273641">
                <wp:simplePos x="0" y="0"/>
                <wp:positionH relativeFrom="margin">
                  <wp:align>right</wp:align>
                </wp:positionH>
                <wp:positionV relativeFrom="paragraph">
                  <wp:posOffset>2261520</wp:posOffset>
                </wp:positionV>
                <wp:extent cx="5731510" cy="635"/>
                <wp:effectExtent l="0" t="0" r="2540" b="0"/>
                <wp:wrapTopAndBottom/>
                <wp:docPr id="67" name="Text Box 6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6A154A9" w14:textId="5C9C463B" w:rsidR="000E57F1" w:rsidRPr="00553226" w:rsidRDefault="000E57F1" w:rsidP="000E57F1">
                            <w:pPr>
                              <w:pStyle w:val="Caption"/>
                              <w:rPr>
                                <w:noProof/>
                              </w:rPr>
                            </w:pPr>
                            <w:r>
                              <w:t xml:space="preserve">Figure </w:t>
                            </w:r>
                            <w:fldSimple w:instr=" SEQ Figure \* ARABIC ">
                              <w:r w:rsidR="00C001F2">
                                <w:rPr>
                                  <w:noProof/>
                                </w:rPr>
                                <w:t>25</w:t>
                              </w:r>
                            </w:fldSimple>
                            <w:r>
                              <w:rPr>
                                <w:noProof/>
                              </w:rPr>
                              <w:t>: Saves the data in a resultset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B9717A" id="Text Box 67" o:spid="_x0000_s1045" type="#_x0000_t202" style="position:absolute;margin-left:400.1pt;margin-top:178.05pt;width:451.3pt;height:.05pt;z-index:2517616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o7jGgIAAEAEAAAOAAAAZHJzL2Uyb0RvYy54bWysU8Fu2zAMvQ/YPwi6L05apFu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" stroked="f">
                <v:textbox style="mso-fit-shape-to-text:t" inset="0,0,0,0">
                  <w:txbxContent>
                    <w:p w14:paraId="56A154A9" w14:textId="5C9C463B" w:rsidR="000E57F1" w:rsidRPr="00553226" w:rsidRDefault="000E57F1" w:rsidP="000E57F1">
                      <w:pPr>
                        <w:pStyle w:val="Caption"/>
                        <w:rPr>
                          <w:noProof/>
                        </w:rPr>
                      </w:pPr>
                      <w:r>
                        <w:t xml:space="preserve">Figure </w:t>
                      </w:r>
                      <w:fldSimple w:instr=" SEQ Figure \* ARABIC ">
                        <w:r w:rsidR="00C001F2">
                          <w:rPr>
                            <w:noProof/>
                          </w:rPr>
                          <w:t>25</w:t>
                        </w:r>
                      </w:fldSimple>
                      <w:r>
                        <w:rPr>
                          <w:noProof/>
                        </w:rPr>
                        <w:t>: Saves the data in a resultset</w:t>
                      </w:r>
                    </w:p>
                  </w:txbxContent>
                </v:textbox>
                <w10:wrap type="topAndBottom" anchorx="margin"/>
              </v:shape>
            </w:pict>
          </mc:Fallback>
        </mc:AlternateContent>
      </w:r>
      <w:r w:rsidRPr="007F1D9A">
        <w:rPr>
          <w:noProof/>
        </w:rPr>
        <w:drawing>
          <wp:anchor distT="0" distB="0" distL="114300" distR="114300" simplePos="0" relativeHeight="251760640" behindDoc="0" locked="0" layoutInCell="1" allowOverlap="1" wp14:anchorId="7011884B" wp14:editId="3C2344B7">
            <wp:simplePos x="0" y="0"/>
            <wp:positionH relativeFrom="margin">
              <wp:posOffset>-51719</wp:posOffset>
            </wp:positionH>
            <wp:positionV relativeFrom="paragraph">
              <wp:posOffset>800757</wp:posOffset>
            </wp:positionV>
            <wp:extent cx="5731510" cy="1475105"/>
            <wp:effectExtent l="0" t="0" r="254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31510" cy="1475105"/>
                    </a:xfrm>
                    <a:prstGeom prst="rect">
                      <a:avLst/>
                    </a:prstGeom>
                  </pic:spPr>
                </pic:pic>
              </a:graphicData>
            </a:graphic>
          </wp:anchor>
        </w:drawing>
      </w:r>
      <w:r w:rsidR="00D7033A">
        <w:t xml:space="preserve">Shows the table without the columns for the different filters. Allows the user to view the compounds. Can click on column headers to sort by that column. </w:t>
      </w:r>
      <w:r w:rsidR="009B436D">
        <w:t>The default order is by ID</w:t>
      </w:r>
      <w:r w:rsidR="00CB62EF">
        <w:t>.</w:t>
      </w:r>
      <w:r w:rsidR="00AB087B">
        <w:t xml:space="preserve"> A query </w:t>
      </w:r>
      <w:r w:rsidR="002C608D">
        <w:t>is used to get the information from the database that is then added to a table and shown to the user</w:t>
      </w:r>
      <w:r w:rsidR="000E57F1">
        <w:t xml:space="preserve"> (Figures 25-28)</w:t>
      </w:r>
      <w:r w:rsidR="002C608D">
        <w:t xml:space="preserve">. </w:t>
      </w:r>
    </w:p>
    <w:p w14:paraId="3EE3708B" w14:textId="4D9461B5" w:rsidR="000E57F1" w:rsidRDefault="000E57F1" w:rsidP="000E57F1">
      <w:pPr>
        <w:keepNext/>
      </w:pPr>
    </w:p>
    <w:p w14:paraId="515A68D3" w14:textId="6F9968E2" w:rsidR="007F1D9A" w:rsidRDefault="007F1D9A" w:rsidP="005C46C1"/>
    <w:p w14:paraId="555CFCBF" w14:textId="275F72D4" w:rsidR="00E8328B" w:rsidRDefault="000E57F1" w:rsidP="005C46C1">
      <w:r>
        <w:rPr>
          <w:noProof/>
        </w:rPr>
        <w:lastRenderedPageBreak/>
        <mc:AlternateContent>
          <mc:Choice Requires="wps">
            <w:drawing>
              <wp:anchor distT="0" distB="0" distL="114300" distR="114300" simplePos="0" relativeHeight="251763712" behindDoc="0" locked="0" layoutInCell="1" allowOverlap="1" wp14:anchorId="13C4F201" wp14:editId="36000EF3">
                <wp:simplePos x="0" y="0"/>
                <wp:positionH relativeFrom="column">
                  <wp:posOffset>0</wp:posOffset>
                </wp:positionH>
                <wp:positionV relativeFrom="paragraph">
                  <wp:posOffset>3214370</wp:posOffset>
                </wp:positionV>
                <wp:extent cx="5731510" cy="635"/>
                <wp:effectExtent l="0" t="0" r="0" b="0"/>
                <wp:wrapTopAndBottom/>
                <wp:docPr id="68" name="Text Box 6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316BD0C" w14:textId="490786E8" w:rsidR="000E57F1" w:rsidRPr="00A42E22" w:rsidRDefault="000E57F1" w:rsidP="000E57F1">
                            <w:pPr>
                              <w:pStyle w:val="Caption"/>
                              <w:rPr>
                                <w:noProof/>
                              </w:rPr>
                            </w:pPr>
                            <w:r>
                              <w:t xml:space="preserve">Figure </w:t>
                            </w:r>
                            <w:fldSimple w:instr=" SEQ Figure \* ARABIC ">
                              <w:r w:rsidR="00C001F2">
                                <w:rPr>
                                  <w:noProof/>
                                </w:rPr>
                                <w:t>27</w:t>
                              </w:r>
                            </w:fldSimple>
                            <w:r>
                              <w:t xml:space="preserve">: Code to display the </w:t>
                            </w:r>
                            <w:proofErr w:type="spellStart"/>
                            <w:r>
                              <w:t>resultset</w:t>
                            </w:r>
                            <w:proofErr w:type="spellEnd"/>
                            <w:r>
                              <w:t xml:space="preserve"> in a table. Also, includes the code to show an image of the structure in the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4F201" id="Text Box 68" o:spid="_x0000_s1046" type="#_x0000_t202" style="position:absolute;margin-left:0;margin-top:253.1pt;width:451.3pt;height:.05pt;z-index:251763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" stroked="f">
                <v:textbox style="mso-fit-shape-to-text:t" inset="0,0,0,0">
                  <w:txbxContent>
                    <w:p w14:paraId="5316BD0C" w14:textId="490786E8" w:rsidR="000E57F1" w:rsidRPr="00A42E22" w:rsidRDefault="000E57F1" w:rsidP="000E57F1">
                      <w:pPr>
                        <w:pStyle w:val="Caption"/>
                        <w:rPr>
                          <w:noProof/>
                        </w:rPr>
                      </w:pPr>
                      <w:r>
                        <w:t xml:space="preserve">Figure </w:t>
                      </w:r>
                      <w:fldSimple w:instr=" SEQ Figure \* ARABIC ">
                        <w:r w:rsidR="00C001F2">
                          <w:rPr>
                            <w:noProof/>
                          </w:rPr>
                          <w:t>27</w:t>
                        </w:r>
                      </w:fldSimple>
                      <w:r>
                        <w:t xml:space="preserve">: Code to display the </w:t>
                      </w:r>
                      <w:proofErr w:type="spellStart"/>
                      <w:r>
                        <w:t>resultset</w:t>
                      </w:r>
                      <w:proofErr w:type="spellEnd"/>
                      <w:r>
                        <w:t xml:space="preserve"> in a table. Also, includes the code to show an image of the structure in the table</w:t>
                      </w:r>
                    </w:p>
                  </w:txbxContent>
                </v:textbox>
                <w10:wrap type="topAndBottom"/>
              </v:shape>
            </w:pict>
          </mc:Fallback>
        </mc:AlternateContent>
      </w:r>
      <w:r w:rsidR="006C077E" w:rsidRPr="006C077E">
        <w:rPr>
          <w:noProof/>
        </w:rPr>
        <w:drawing>
          <wp:anchor distT="0" distB="0" distL="114300" distR="114300" simplePos="0" relativeHeight="251716608" behindDoc="0" locked="0" layoutInCell="1" allowOverlap="1" wp14:anchorId="7718704A" wp14:editId="3A0A1C44">
            <wp:simplePos x="0" y="0"/>
            <wp:positionH relativeFrom="column">
              <wp:posOffset>0</wp:posOffset>
            </wp:positionH>
            <wp:positionV relativeFrom="paragraph">
              <wp:posOffset>3416</wp:posOffset>
            </wp:positionV>
            <wp:extent cx="5731510" cy="3154045"/>
            <wp:effectExtent l="0" t="0" r="2540" b="825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31510" cy="3154045"/>
                    </a:xfrm>
                    <a:prstGeom prst="rect">
                      <a:avLst/>
                    </a:prstGeom>
                  </pic:spPr>
                </pic:pic>
              </a:graphicData>
            </a:graphic>
          </wp:anchor>
        </w:drawing>
      </w:r>
    </w:p>
    <w:p w14:paraId="429A7F20" w14:textId="77777777" w:rsidR="000E57F1" w:rsidRDefault="000E57F1" w:rsidP="005C46C1"/>
    <w:p w14:paraId="2C5110C8" w14:textId="77777777" w:rsidR="000E57F1" w:rsidRDefault="000E57F1" w:rsidP="005C46C1"/>
    <w:p w14:paraId="6561A112" w14:textId="77777777" w:rsidR="000E57F1" w:rsidRDefault="000E57F1" w:rsidP="005C46C1"/>
    <w:p w14:paraId="67A6DBB4" w14:textId="3CFD8845" w:rsidR="001B740A" w:rsidRDefault="0000383D" w:rsidP="005C46C1">
      <w:r w:rsidRPr="0000383D">
        <w:rPr>
          <w:noProof/>
        </w:rPr>
        <w:drawing>
          <wp:anchor distT="0" distB="0" distL="114300" distR="114300" simplePos="0" relativeHeight="251688960" behindDoc="0" locked="0" layoutInCell="1" allowOverlap="1" wp14:anchorId="23D96BE9" wp14:editId="1A7000B2">
            <wp:simplePos x="0" y="0"/>
            <wp:positionH relativeFrom="column">
              <wp:posOffset>0</wp:posOffset>
            </wp:positionH>
            <wp:positionV relativeFrom="paragraph">
              <wp:posOffset>-288</wp:posOffset>
            </wp:positionV>
            <wp:extent cx="5731510" cy="3363595"/>
            <wp:effectExtent l="0" t="0" r="2540" b="825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3363595"/>
                    </a:xfrm>
                    <a:prstGeom prst="rect">
                      <a:avLst/>
                    </a:prstGeom>
                  </pic:spPr>
                </pic:pic>
              </a:graphicData>
            </a:graphic>
          </wp:anchor>
        </w:drawing>
      </w:r>
      <w:r w:rsidR="000E57F1">
        <w:rPr>
          <w:noProof/>
        </w:rPr>
        <mc:AlternateContent>
          <mc:Choice Requires="wps">
            <w:drawing>
              <wp:anchor distT="0" distB="0" distL="114300" distR="114300" simplePos="0" relativeHeight="251765760" behindDoc="0" locked="0" layoutInCell="1" allowOverlap="1" wp14:anchorId="3CA928DD" wp14:editId="3C01BA91">
                <wp:simplePos x="0" y="0"/>
                <wp:positionH relativeFrom="column">
                  <wp:posOffset>-2540</wp:posOffset>
                </wp:positionH>
                <wp:positionV relativeFrom="paragraph">
                  <wp:posOffset>3576955</wp:posOffset>
                </wp:positionV>
                <wp:extent cx="5731510" cy="635"/>
                <wp:effectExtent l="0" t="0" r="0" b="0"/>
                <wp:wrapTopAndBottom/>
                <wp:docPr id="69" name="Text Box 69"/>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75E1E1C" w14:textId="4F8833E4" w:rsidR="000E57F1" w:rsidRPr="00A211BA" w:rsidRDefault="000E57F1" w:rsidP="000E57F1">
                            <w:pPr>
                              <w:pStyle w:val="Caption"/>
                              <w:rPr>
                                <w:noProof/>
                              </w:rPr>
                            </w:pPr>
                            <w:r>
                              <w:t xml:space="preserve">Figure </w:t>
                            </w:r>
                            <w:fldSimple w:instr=" SEQ Figure \* ARABIC ">
                              <w:r w:rsidR="00C001F2">
                                <w:rPr>
                                  <w:noProof/>
                                </w:rPr>
                                <w:t>28</w:t>
                              </w:r>
                            </w:fldSimple>
                            <w:r>
                              <w:rPr>
                                <w:noProof/>
                              </w:rPr>
                              <w:t>: Table without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A928DD" id="Text Box 69" o:spid="_x0000_s1047" type="#_x0000_t202" style="position:absolute;margin-left:-.2pt;margin-top:281.65pt;width:451.3pt;height:.05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wRlGgIAAEA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" stroked="f">
                <v:textbox style="mso-fit-shape-to-text:t" inset="0,0,0,0">
                  <w:txbxContent>
                    <w:p w14:paraId="175E1E1C" w14:textId="4F8833E4" w:rsidR="000E57F1" w:rsidRPr="00A211BA" w:rsidRDefault="000E57F1" w:rsidP="000E57F1">
                      <w:pPr>
                        <w:pStyle w:val="Caption"/>
                        <w:rPr>
                          <w:noProof/>
                        </w:rPr>
                      </w:pPr>
                      <w:r>
                        <w:t xml:space="preserve">Figure </w:t>
                      </w:r>
                      <w:fldSimple w:instr=" SEQ Figure \* ARABIC ">
                        <w:r w:rsidR="00C001F2">
                          <w:rPr>
                            <w:noProof/>
                          </w:rPr>
                          <w:t>28</w:t>
                        </w:r>
                      </w:fldSimple>
                      <w:r>
                        <w:rPr>
                          <w:noProof/>
                        </w:rPr>
                        <w:t>: Table without filters</w:t>
                      </w:r>
                    </w:p>
                  </w:txbxContent>
                </v:textbox>
                <w10:wrap type="topAndBottom"/>
              </v:shape>
            </w:pict>
          </mc:Fallback>
        </mc:AlternateContent>
      </w:r>
      <w:r w:rsidR="0009078F" w:rsidRPr="0009078F">
        <w:rPr>
          <w:noProof/>
        </w:rPr>
        <w:drawing>
          <wp:anchor distT="0" distB="0" distL="114300" distR="114300" simplePos="0" relativeHeight="251692032" behindDoc="0" locked="0" layoutInCell="1" allowOverlap="1" wp14:anchorId="20EA6FA4" wp14:editId="59946882">
            <wp:simplePos x="0" y="0"/>
            <wp:positionH relativeFrom="margin">
              <wp:align>right</wp:align>
            </wp:positionH>
            <wp:positionV relativeFrom="paragraph">
              <wp:posOffset>20</wp:posOffset>
            </wp:positionV>
            <wp:extent cx="5731510" cy="3519805"/>
            <wp:effectExtent l="0" t="0" r="2540" b="444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31510" cy="3519805"/>
                    </a:xfrm>
                    <a:prstGeom prst="rect">
                      <a:avLst/>
                    </a:prstGeom>
                  </pic:spPr>
                </pic:pic>
              </a:graphicData>
            </a:graphic>
          </wp:anchor>
        </w:drawing>
      </w:r>
    </w:p>
    <w:p w14:paraId="0A857117" w14:textId="74DCA256" w:rsidR="00CB62EF" w:rsidRDefault="007F1D9A" w:rsidP="005C46C1">
      <w:r>
        <w:rPr>
          <w:b/>
          <w:bCs/>
        </w:rPr>
        <w:lastRenderedPageBreak/>
        <w:t xml:space="preserve">Show Table </w:t>
      </w:r>
      <w:proofErr w:type="gramStart"/>
      <w:r w:rsidR="003F5BCC">
        <w:rPr>
          <w:b/>
          <w:bCs/>
        </w:rPr>
        <w:t>With</w:t>
      </w:r>
      <w:proofErr w:type="gramEnd"/>
      <w:r w:rsidR="003F5BCC">
        <w:rPr>
          <w:b/>
          <w:bCs/>
        </w:rPr>
        <w:t xml:space="preserve"> Filters </w:t>
      </w:r>
    </w:p>
    <w:p w14:paraId="4F4CC65C" w14:textId="508D69FF" w:rsidR="003F5BCC" w:rsidRDefault="007B5736" w:rsidP="005C46C1">
      <w:r>
        <w:rPr>
          <w:noProof/>
        </w:rPr>
        <mc:AlternateContent>
          <mc:Choice Requires="wps">
            <w:drawing>
              <wp:anchor distT="0" distB="0" distL="114300" distR="114300" simplePos="0" relativeHeight="251767808" behindDoc="0" locked="0" layoutInCell="1" allowOverlap="1" wp14:anchorId="62BA0562" wp14:editId="5C282CDC">
                <wp:simplePos x="0" y="0"/>
                <wp:positionH relativeFrom="margin">
                  <wp:align>right</wp:align>
                </wp:positionH>
                <wp:positionV relativeFrom="paragraph">
                  <wp:posOffset>4769069</wp:posOffset>
                </wp:positionV>
                <wp:extent cx="5731510" cy="635"/>
                <wp:effectExtent l="0" t="0" r="2540" b="0"/>
                <wp:wrapTopAndBottom/>
                <wp:docPr id="70" name="Text Box 7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D8A280" w14:textId="1C608BF4" w:rsidR="000E57F1" w:rsidRPr="000E3A71" w:rsidRDefault="000E57F1" w:rsidP="000E57F1">
                            <w:pPr>
                              <w:pStyle w:val="Caption"/>
                              <w:rPr>
                                <w:noProof/>
                              </w:rPr>
                            </w:pPr>
                            <w:r>
                              <w:t xml:space="preserve">Figure </w:t>
                            </w:r>
                            <w:fldSimple w:instr=" SEQ Figure \* ARABIC ">
                              <w:r w:rsidR="00C001F2">
                                <w:rPr>
                                  <w:noProof/>
                                </w:rPr>
                                <w:t>30</w:t>
                              </w:r>
                            </w:fldSimple>
                            <w:r>
                              <w:rPr>
                                <w:noProof/>
                              </w:rPr>
                              <w:t>: Query to show the table with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BA0562" id="Text Box 70" o:spid="_x0000_s1048" type="#_x0000_t202" style="position:absolute;margin-left:400.1pt;margin-top:375.5pt;width:451.3pt;height:.05pt;z-index:2517678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2kKGgIAAEA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" stroked="f">
                <v:textbox style="mso-fit-shape-to-text:t" inset="0,0,0,0">
                  <w:txbxContent>
                    <w:p w14:paraId="0CD8A280" w14:textId="1C608BF4" w:rsidR="000E57F1" w:rsidRPr="000E3A71" w:rsidRDefault="000E57F1" w:rsidP="000E57F1">
                      <w:pPr>
                        <w:pStyle w:val="Caption"/>
                        <w:rPr>
                          <w:noProof/>
                        </w:rPr>
                      </w:pPr>
                      <w:r>
                        <w:t xml:space="preserve">Figure </w:t>
                      </w:r>
                      <w:fldSimple w:instr=" SEQ Figure \* ARABIC ">
                        <w:r w:rsidR="00C001F2">
                          <w:rPr>
                            <w:noProof/>
                          </w:rPr>
                          <w:t>30</w:t>
                        </w:r>
                      </w:fldSimple>
                      <w:r>
                        <w:rPr>
                          <w:noProof/>
                        </w:rPr>
                        <w:t>: Query to show the table with filters</w:t>
                      </w:r>
                    </w:p>
                  </w:txbxContent>
                </v:textbox>
                <w10:wrap type="topAndBottom" anchorx="margin"/>
              </v:shape>
            </w:pict>
          </mc:Fallback>
        </mc:AlternateContent>
      </w:r>
      <w:r>
        <w:rPr>
          <w:noProof/>
        </w:rPr>
        <mc:AlternateContent>
          <mc:Choice Requires="wps">
            <w:drawing>
              <wp:anchor distT="0" distB="0" distL="114300" distR="114300" simplePos="0" relativeHeight="251769856" behindDoc="0" locked="0" layoutInCell="1" allowOverlap="1" wp14:anchorId="71AD670A" wp14:editId="529839E3">
                <wp:simplePos x="0" y="0"/>
                <wp:positionH relativeFrom="margin">
                  <wp:align>right</wp:align>
                </wp:positionH>
                <wp:positionV relativeFrom="paragraph">
                  <wp:posOffset>4163345</wp:posOffset>
                </wp:positionV>
                <wp:extent cx="5731510" cy="635"/>
                <wp:effectExtent l="0" t="0" r="2540" b="0"/>
                <wp:wrapTopAndBottom/>
                <wp:docPr id="71" name="Text Box 7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5EDBE7" w14:textId="34161F07" w:rsidR="000E57F1" w:rsidRPr="00100510" w:rsidRDefault="000E57F1" w:rsidP="000E57F1">
                            <w:pPr>
                              <w:pStyle w:val="Caption"/>
                              <w:rPr>
                                <w:noProof/>
                              </w:rPr>
                            </w:pPr>
                            <w:r>
                              <w:t xml:space="preserve">Figure </w:t>
                            </w:r>
                            <w:fldSimple w:instr=" SEQ Figure \* ARABIC ">
                              <w:r w:rsidR="00C001F2">
                                <w:rPr>
                                  <w:noProof/>
                                </w:rPr>
                                <w:t>29</w:t>
                              </w:r>
                            </w:fldSimple>
                            <w:r>
                              <w:t>: Table with filters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AD670A" id="Text Box 71" o:spid="_x0000_s1049" type="#_x0000_t202" style="position:absolute;margin-left:400.1pt;margin-top:327.8pt;width:451.3pt;height:.05pt;z-index:25176985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" stroked="f">
                <v:textbox style="mso-fit-shape-to-text:t" inset="0,0,0,0">
                  <w:txbxContent>
                    <w:p w14:paraId="7D5EDBE7" w14:textId="34161F07" w:rsidR="000E57F1" w:rsidRPr="00100510" w:rsidRDefault="000E57F1" w:rsidP="000E57F1">
                      <w:pPr>
                        <w:pStyle w:val="Caption"/>
                        <w:rPr>
                          <w:noProof/>
                        </w:rPr>
                      </w:pPr>
                      <w:r>
                        <w:t xml:space="preserve">Figure </w:t>
                      </w:r>
                      <w:fldSimple w:instr=" SEQ Figure \* ARABIC ">
                        <w:r w:rsidR="00C001F2">
                          <w:rPr>
                            <w:noProof/>
                          </w:rPr>
                          <w:t>29</w:t>
                        </w:r>
                      </w:fldSimple>
                      <w:r>
                        <w:t>: Table with filters</w:t>
                      </w:r>
                    </w:p>
                  </w:txbxContent>
                </v:textbox>
                <w10:wrap type="topAndBottom" anchorx="margin"/>
              </v:shape>
            </w:pict>
          </mc:Fallback>
        </mc:AlternateContent>
      </w:r>
      <w:r w:rsidRPr="003F5BCC">
        <w:rPr>
          <w:noProof/>
        </w:rPr>
        <w:drawing>
          <wp:anchor distT="0" distB="0" distL="114300" distR="114300" simplePos="0" relativeHeight="251693056" behindDoc="0" locked="0" layoutInCell="1" allowOverlap="1" wp14:anchorId="42214D0D" wp14:editId="00C00808">
            <wp:simplePos x="0" y="0"/>
            <wp:positionH relativeFrom="margin">
              <wp:align>left</wp:align>
            </wp:positionH>
            <wp:positionV relativeFrom="paragraph">
              <wp:posOffset>627708</wp:posOffset>
            </wp:positionV>
            <wp:extent cx="5731510" cy="3536315"/>
            <wp:effectExtent l="0" t="0" r="2540" b="698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1510" cy="3536315"/>
                    </a:xfrm>
                    <a:prstGeom prst="rect">
                      <a:avLst/>
                    </a:prstGeom>
                  </pic:spPr>
                </pic:pic>
              </a:graphicData>
            </a:graphic>
          </wp:anchor>
        </w:drawing>
      </w:r>
      <w:r w:rsidR="0009078F">
        <w:t xml:space="preserve">Shows if the compound passes the filter with a tick. </w:t>
      </w:r>
      <w:r w:rsidR="007A3D1B">
        <w:t>This s</w:t>
      </w:r>
      <w:r w:rsidR="0009078F">
        <w:t xml:space="preserve">hows that more compounds pass Bioavailability than Lipinski and Lead-likeness. </w:t>
      </w:r>
      <w:r w:rsidR="00F91FC5">
        <w:t>A different query is used here to also get these columns for the filters</w:t>
      </w:r>
      <w:r w:rsidR="000E57F1">
        <w:t xml:space="preserve"> (Figures 29 and 30)</w:t>
      </w:r>
      <w:r w:rsidR="00F91FC5">
        <w:t xml:space="preserve">. </w:t>
      </w:r>
    </w:p>
    <w:p w14:paraId="0C1CFDF9" w14:textId="08A8D8AF" w:rsidR="00F91FC5" w:rsidRDefault="007B5736" w:rsidP="005C46C1">
      <w:r w:rsidRPr="00E8328B">
        <w:rPr>
          <w:noProof/>
        </w:rPr>
        <w:drawing>
          <wp:anchor distT="0" distB="0" distL="114300" distR="114300" simplePos="0" relativeHeight="251694080" behindDoc="0" locked="0" layoutInCell="1" allowOverlap="1" wp14:anchorId="4E412C2F" wp14:editId="4D5C1070">
            <wp:simplePos x="0" y="0"/>
            <wp:positionH relativeFrom="margin">
              <wp:align>left</wp:align>
            </wp:positionH>
            <wp:positionV relativeFrom="paragraph">
              <wp:posOffset>3744245</wp:posOffset>
            </wp:positionV>
            <wp:extent cx="5731510" cy="309245"/>
            <wp:effectExtent l="0" t="0" r="254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731510" cy="309245"/>
                    </a:xfrm>
                    <a:prstGeom prst="rect">
                      <a:avLst/>
                    </a:prstGeom>
                  </pic:spPr>
                </pic:pic>
              </a:graphicData>
            </a:graphic>
          </wp:anchor>
        </w:drawing>
      </w:r>
    </w:p>
    <w:p w14:paraId="15C16E1D" w14:textId="646B6D64" w:rsidR="003F5BCC" w:rsidRDefault="003F5BCC" w:rsidP="005C46C1"/>
    <w:p w14:paraId="2D53B833" w14:textId="4472AD8A" w:rsidR="00E8328B" w:rsidRDefault="00E8328B" w:rsidP="005C46C1"/>
    <w:p w14:paraId="7E784E63" w14:textId="68642233" w:rsidR="00E8328B" w:rsidRDefault="00E8328B" w:rsidP="005C46C1"/>
    <w:p w14:paraId="6480F0A4" w14:textId="1B47D1C7" w:rsidR="00E8328B" w:rsidRDefault="00E216D9" w:rsidP="005C46C1">
      <w:r>
        <w:rPr>
          <w:b/>
          <w:bCs/>
        </w:rPr>
        <w:t>Show Table of Filter Selected</w:t>
      </w:r>
    </w:p>
    <w:p w14:paraId="2D477C5C" w14:textId="3D3D2F01" w:rsidR="00E216D9" w:rsidRDefault="00E216D9" w:rsidP="005C46C1">
      <w:r>
        <w:t xml:space="preserve">Select </w:t>
      </w:r>
      <w:r w:rsidR="007A3D1B">
        <w:t xml:space="preserve">a </w:t>
      </w:r>
      <w:r>
        <w:t xml:space="preserve">filter from </w:t>
      </w:r>
      <w:r w:rsidR="007A3D1B">
        <w:t xml:space="preserve">the </w:t>
      </w:r>
      <w:r>
        <w:t>list and click the button</w:t>
      </w:r>
      <w:r w:rsidR="008579F9">
        <w:t xml:space="preserve"> (Figures 31-34)</w:t>
      </w:r>
      <w:r>
        <w:t>. This shows all the compounds that pass this selected filter</w:t>
      </w:r>
      <w:r w:rsidR="00992C9A">
        <w:t xml:space="preserve"> (= true)</w:t>
      </w:r>
      <w:r>
        <w:t xml:space="preserve">. </w:t>
      </w:r>
    </w:p>
    <w:p w14:paraId="61D78E49" w14:textId="193569EB" w:rsidR="00992C9A" w:rsidRDefault="000E5E76" w:rsidP="005C46C1">
      <w:r>
        <w:rPr>
          <w:noProof/>
        </w:rPr>
        <w:lastRenderedPageBreak/>
        <mc:AlternateContent>
          <mc:Choice Requires="wps">
            <w:drawing>
              <wp:anchor distT="0" distB="0" distL="114300" distR="114300" simplePos="0" relativeHeight="251771904" behindDoc="0" locked="0" layoutInCell="1" allowOverlap="1" wp14:anchorId="5555374C" wp14:editId="312D0C54">
                <wp:simplePos x="0" y="0"/>
                <wp:positionH relativeFrom="margin">
                  <wp:align>right</wp:align>
                </wp:positionH>
                <wp:positionV relativeFrom="paragraph">
                  <wp:posOffset>4037855</wp:posOffset>
                </wp:positionV>
                <wp:extent cx="5731510" cy="635"/>
                <wp:effectExtent l="0" t="0" r="2540" b="0"/>
                <wp:wrapTopAndBottom/>
                <wp:docPr id="72" name="Text Box 72"/>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B2FF025" w14:textId="1C24C5E1" w:rsidR="000E57F1" w:rsidRPr="00C84195" w:rsidRDefault="000E57F1" w:rsidP="000E57F1">
                            <w:pPr>
                              <w:pStyle w:val="Caption"/>
                              <w:rPr>
                                <w:noProof/>
                              </w:rPr>
                            </w:pPr>
                            <w:r>
                              <w:t xml:space="preserve">Figure </w:t>
                            </w:r>
                            <w:fldSimple w:instr=" SEQ Figure \* ARABIC ">
                              <w:r w:rsidR="00C001F2">
                                <w:rPr>
                                  <w:noProof/>
                                </w:rPr>
                                <w:t>32</w:t>
                              </w:r>
                            </w:fldSimple>
                            <w:r>
                              <w:rPr>
                                <w:noProof/>
                              </w:rPr>
                              <w:t>: Query to show only the compounds that pass Lipinski filter (i.e. where Lipinski is true)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55374C" id="Text Box 72" o:spid="_x0000_s1050" type="#_x0000_t202" style="position:absolute;margin-left:400.1pt;margin-top:317.95pt;width:451.3pt;height:.05pt;z-index:251771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rLUGwIAAEAEAAAOAAAAZHJzL2Uyb0RvYy54bWysU8Fu2zAMvQ/YPwi6L07SpS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" stroked="f">
                <v:textbox style="mso-fit-shape-to-text:t" inset="0,0,0,0">
                  <w:txbxContent>
                    <w:p w14:paraId="1B2FF025" w14:textId="1C24C5E1" w:rsidR="000E57F1" w:rsidRPr="00C84195" w:rsidRDefault="000E57F1" w:rsidP="000E57F1">
                      <w:pPr>
                        <w:pStyle w:val="Caption"/>
                        <w:rPr>
                          <w:noProof/>
                        </w:rPr>
                      </w:pPr>
                      <w:r>
                        <w:t xml:space="preserve">Figure </w:t>
                      </w:r>
                      <w:fldSimple w:instr=" SEQ Figure \* ARABIC ">
                        <w:r w:rsidR="00C001F2">
                          <w:rPr>
                            <w:noProof/>
                          </w:rPr>
                          <w:t>32</w:t>
                        </w:r>
                      </w:fldSimple>
                      <w:r>
                        <w:rPr>
                          <w:noProof/>
                        </w:rPr>
                        <w:t>: Query to show only the compounds that pass Lipinski filter (i.e. where Lipinski is true)</w:t>
                      </w:r>
                    </w:p>
                  </w:txbxContent>
                </v:textbox>
                <w10:wrap type="topAndBottom" anchorx="margin"/>
              </v:shape>
            </w:pict>
          </mc:Fallback>
        </mc:AlternateContent>
      </w:r>
      <w:r w:rsidRPr="00992C9A">
        <w:rPr>
          <w:noProof/>
        </w:rPr>
        <w:drawing>
          <wp:anchor distT="0" distB="0" distL="114300" distR="114300" simplePos="0" relativeHeight="251698176" behindDoc="0" locked="0" layoutInCell="1" allowOverlap="1" wp14:anchorId="1EA4B13C" wp14:editId="7EB9E6EC">
            <wp:simplePos x="0" y="0"/>
            <wp:positionH relativeFrom="margin">
              <wp:posOffset>-63062</wp:posOffset>
            </wp:positionH>
            <wp:positionV relativeFrom="paragraph">
              <wp:posOffset>3640258</wp:posOffset>
            </wp:positionV>
            <wp:extent cx="5731510" cy="400050"/>
            <wp:effectExtent l="0" t="0" r="254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1510" cy="400050"/>
                    </a:xfrm>
                    <a:prstGeom prst="rect">
                      <a:avLst/>
                    </a:prstGeom>
                  </pic:spPr>
                </pic:pic>
              </a:graphicData>
            </a:graphic>
          </wp:anchor>
        </w:drawing>
      </w:r>
      <w:r>
        <w:rPr>
          <w:noProof/>
        </w:rPr>
        <mc:AlternateContent>
          <mc:Choice Requires="wps">
            <w:drawing>
              <wp:anchor distT="0" distB="0" distL="114300" distR="114300" simplePos="0" relativeHeight="251773952" behindDoc="0" locked="0" layoutInCell="1" allowOverlap="1" wp14:anchorId="1DBB2131" wp14:editId="00C23A0B">
                <wp:simplePos x="0" y="0"/>
                <wp:positionH relativeFrom="margin">
                  <wp:align>right</wp:align>
                </wp:positionH>
                <wp:positionV relativeFrom="paragraph">
                  <wp:posOffset>3479493</wp:posOffset>
                </wp:positionV>
                <wp:extent cx="5730240" cy="635"/>
                <wp:effectExtent l="0" t="0" r="3810" b="0"/>
                <wp:wrapTopAndBottom/>
                <wp:docPr id="73" name="Text Box 73"/>
                <wp:cNvGraphicFramePr/>
                <a:graphic xmlns:a="http://schemas.openxmlformats.org/drawingml/2006/main">
                  <a:graphicData uri="http://schemas.microsoft.com/office/word/2010/wordprocessingShape">
                    <wps:wsp>
                      <wps:cNvSpPr txBox="1"/>
                      <wps:spPr>
                        <a:xfrm>
                          <a:off x="0" y="0"/>
                          <a:ext cx="5730240" cy="635"/>
                        </a:xfrm>
                        <a:prstGeom prst="rect">
                          <a:avLst/>
                        </a:prstGeom>
                        <a:solidFill>
                          <a:prstClr val="white"/>
                        </a:solidFill>
                        <a:ln>
                          <a:noFill/>
                        </a:ln>
                      </wps:spPr>
                      <wps:txbx>
                        <w:txbxContent>
                          <w:p w14:paraId="0EAF77A8" w14:textId="2981E7D5" w:rsidR="000E57F1" w:rsidRPr="00507D42" w:rsidRDefault="000E57F1" w:rsidP="000E57F1">
                            <w:pPr>
                              <w:pStyle w:val="Caption"/>
                              <w:rPr>
                                <w:noProof/>
                              </w:rPr>
                            </w:pPr>
                            <w:r>
                              <w:t xml:space="preserve">Figure </w:t>
                            </w:r>
                            <w:fldSimple w:instr=" SEQ Figure \* ARABIC ">
                              <w:r w:rsidR="00C001F2">
                                <w:rPr>
                                  <w:noProof/>
                                </w:rPr>
                                <w:t>31</w:t>
                              </w:r>
                            </w:fldSimple>
                            <w:r>
                              <w:t>: Table of compounds that pass Lipinski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BB2131" id="Text Box 73" o:spid="_x0000_s1051" type="#_x0000_t202" style="position:absolute;margin-left:400pt;margin-top:274pt;width:451.2pt;height:.05pt;z-index:25177395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" stroked="f">
                <v:textbox style="mso-fit-shape-to-text:t" inset="0,0,0,0">
                  <w:txbxContent>
                    <w:p w14:paraId="0EAF77A8" w14:textId="2981E7D5" w:rsidR="000E57F1" w:rsidRPr="00507D42" w:rsidRDefault="000E57F1" w:rsidP="000E57F1">
                      <w:pPr>
                        <w:pStyle w:val="Caption"/>
                        <w:rPr>
                          <w:noProof/>
                        </w:rPr>
                      </w:pPr>
                      <w:r>
                        <w:t xml:space="preserve">Figure </w:t>
                      </w:r>
                      <w:fldSimple w:instr=" SEQ Figure \* ARABIC ">
                        <w:r w:rsidR="00C001F2">
                          <w:rPr>
                            <w:noProof/>
                          </w:rPr>
                          <w:t>31</w:t>
                        </w:r>
                      </w:fldSimple>
                      <w:r>
                        <w:t>: Table of compounds that pass Lipinski</w:t>
                      </w:r>
                    </w:p>
                  </w:txbxContent>
                </v:textbox>
                <w10:wrap type="topAndBottom" anchorx="margin"/>
              </v:shape>
            </w:pict>
          </mc:Fallback>
        </mc:AlternateContent>
      </w:r>
      <w:r w:rsidRPr="007E7D7C">
        <w:rPr>
          <w:noProof/>
        </w:rPr>
        <w:drawing>
          <wp:anchor distT="0" distB="0" distL="114300" distR="114300" simplePos="0" relativeHeight="251713536" behindDoc="0" locked="0" layoutInCell="1" allowOverlap="1" wp14:anchorId="4A463059" wp14:editId="52F42769">
            <wp:simplePos x="0" y="0"/>
            <wp:positionH relativeFrom="margin">
              <wp:align>left</wp:align>
            </wp:positionH>
            <wp:positionV relativeFrom="paragraph">
              <wp:posOffset>66</wp:posOffset>
            </wp:positionV>
            <wp:extent cx="5730601" cy="3483672"/>
            <wp:effectExtent l="0" t="0" r="3810" b="254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extLst>
                        <a:ext uri="{28A0092B-C50C-407E-A947-70E740481C1C}">
                          <a14:useLocalDpi xmlns:a14="http://schemas.microsoft.com/office/drawing/2010/main" val="0"/>
                        </a:ext>
                      </a:extLst>
                    </a:blip>
                    <a:srcRect t="1422" b="-2"/>
                    <a:stretch/>
                  </pic:blipFill>
                  <pic:spPr bwMode="auto">
                    <a:xfrm>
                      <a:off x="0" y="0"/>
                      <a:ext cx="5730601" cy="3483672"/>
                    </a:xfrm>
                    <a:prstGeom prst="rect">
                      <a:avLst/>
                    </a:prstGeom>
                    <a:ln>
                      <a:noFill/>
                    </a:ln>
                    <a:extLst>
                      <a:ext uri="{53640926-AAD7-44D8-BBD7-CCE9431645EC}">
                        <a14:shadowObscured xmlns:a14="http://schemas.microsoft.com/office/drawing/2010/main"/>
                      </a:ext>
                    </a:extLst>
                  </pic:spPr>
                </pic:pic>
              </a:graphicData>
            </a:graphic>
          </wp:anchor>
        </w:drawing>
      </w:r>
    </w:p>
    <w:p w14:paraId="16030944" w14:textId="53C1A4C2" w:rsidR="00691505" w:rsidRDefault="00691505" w:rsidP="005C46C1"/>
    <w:p w14:paraId="44BD8A7E" w14:textId="0681DB06" w:rsidR="00087B4E" w:rsidRDefault="004F35B5" w:rsidP="005C46C1">
      <w:r w:rsidRPr="004F35B5">
        <w:t xml:space="preserve"> </w:t>
      </w:r>
    </w:p>
    <w:p w14:paraId="17AC6064" w14:textId="0F0DA311" w:rsidR="00087B4E" w:rsidRDefault="00087B4E" w:rsidP="005C46C1"/>
    <w:p w14:paraId="08B96B88" w14:textId="5E9A3267" w:rsidR="00087B4E" w:rsidRDefault="00087B4E" w:rsidP="005C46C1"/>
    <w:p w14:paraId="6FB98E0D" w14:textId="77777777" w:rsidR="00087B4E" w:rsidRDefault="00087B4E" w:rsidP="005C46C1"/>
    <w:p w14:paraId="4C2E2A97" w14:textId="46744654" w:rsidR="00087B4E" w:rsidRDefault="00087B4E" w:rsidP="005C46C1"/>
    <w:p w14:paraId="785913F6" w14:textId="48914AE1" w:rsidR="00087B4E" w:rsidRDefault="000E57F1" w:rsidP="005C46C1">
      <w:r>
        <w:rPr>
          <w:noProof/>
        </w:rPr>
        <w:lastRenderedPageBreak/>
        <mc:AlternateContent>
          <mc:Choice Requires="wps">
            <w:drawing>
              <wp:anchor distT="0" distB="0" distL="114300" distR="114300" simplePos="0" relativeHeight="251776000" behindDoc="0" locked="0" layoutInCell="1" allowOverlap="1" wp14:anchorId="41CD421F" wp14:editId="1A0749D9">
                <wp:simplePos x="0" y="0"/>
                <wp:positionH relativeFrom="column">
                  <wp:posOffset>0</wp:posOffset>
                </wp:positionH>
                <wp:positionV relativeFrom="paragraph">
                  <wp:posOffset>3573145</wp:posOffset>
                </wp:positionV>
                <wp:extent cx="5731510" cy="635"/>
                <wp:effectExtent l="0" t="0" r="0" b="0"/>
                <wp:wrapTopAndBottom/>
                <wp:docPr id="74" name="Text Box 7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E049070" w14:textId="4B0FC66B" w:rsidR="000E57F1" w:rsidRPr="00613FBF" w:rsidRDefault="000E57F1" w:rsidP="000E57F1">
                            <w:pPr>
                              <w:pStyle w:val="Caption"/>
                              <w:rPr>
                                <w:noProof/>
                              </w:rPr>
                            </w:pPr>
                            <w:r>
                              <w:t xml:space="preserve">Figure </w:t>
                            </w:r>
                            <w:fldSimple w:instr=" SEQ Figure \* ARABIC ">
                              <w:r w:rsidR="00C001F2">
                                <w:rPr>
                                  <w:noProof/>
                                </w:rPr>
                                <w:t>33</w:t>
                              </w:r>
                            </w:fldSimple>
                            <w:r>
                              <w:rPr>
                                <w:noProof/>
                              </w:rPr>
                              <w:t>:</w:t>
                            </w:r>
                            <w:r w:rsidRPr="00856F57">
                              <w:rPr>
                                <w:noProof/>
                              </w:rPr>
                              <w:t>Table of compounds that pass L</w:t>
                            </w:r>
                            <w:r>
                              <w:rPr>
                                <w:noProof/>
                              </w:rPr>
                              <w:t>ead-Likeness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CD421F" id="Text Box 74" o:spid="_x0000_s1052" type="#_x0000_t202" style="position:absolute;margin-left:0;margin-top:281.35pt;width:451.3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" stroked="f">
                <v:textbox style="mso-fit-shape-to-text:t" inset="0,0,0,0">
                  <w:txbxContent>
                    <w:p w14:paraId="3E049070" w14:textId="4B0FC66B" w:rsidR="000E57F1" w:rsidRPr="00613FBF" w:rsidRDefault="000E57F1" w:rsidP="000E57F1">
                      <w:pPr>
                        <w:pStyle w:val="Caption"/>
                        <w:rPr>
                          <w:noProof/>
                        </w:rPr>
                      </w:pPr>
                      <w:r>
                        <w:t xml:space="preserve">Figure </w:t>
                      </w:r>
                      <w:fldSimple w:instr=" SEQ Figure \* ARABIC ">
                        <w:r w:rsidR="00C001F2">
                          <w:rPr>
                            <w:noProof/>
                          </w:rPr>
                          <w:t>33</w:t>
                        </w:r>
                      </w:fldSimple>
                      <w:r>
                        <w:rPr>
                          <w:noProof/>
                        </w:rPr>
                        <w:t>:</w:t>
                      </w:r>
                      <w:r w:rsidRPr="00856F57">
                        <w:rPr>
                          <w:noProof/>
                        </w:rPr>
                        <w:t>Table of compounds that pass L</w:t>
                      </w:r>
                      <w:r>
                        <w:rPr>
                          <w:noProof/>
                        </w:rPr>
                        <w:t>ead-Likeness</w:t>
                      </w:r>
                    </w:p>
                  </w:txbxContent>
                </v:textbox>
                <w10:wrap type="topAndBottom"/>
              </v:shape>
            </w:pict>
          </mc:Fallback>
        </mc:AlternateContent>
      </w:r>
      <w:r w:rsidR="00C10844" w:rsidRPr="00C10844">
        <w:rPr>
          <w:noProof/>
        </w:rPr>
        <w:drawing>
          <wp:anchor distT="0" distB="0" distL="114300" distR="114300" simplePos="0" relativeHeight="251714560" behindDoc="0" locked="0" layoutInCell="1" allowOverlap="1" wp14:anchorId="766BC504" wp14:editId="0BB04795">
            <wp:simplePos x="0" y="0"/>
            <wp:positionH relativeFrom="column">
              <wp:posOffset>0</wp:posOffset>
            </wp:positionH>
            <wp:positionV relativeFrom="paragraph">
              <wp:posOffset>0</wp:posOffset>
            </wp:positionV>
            <wp:extent cx="5731510" cy="3515995"/>
            <wp:effectExtent l="0" t="0" r="254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31510" cy="3515995"/>
                    </a:xfrm>
                    <a:prstGeom prst="rect">
                      <a:avLst/>
                    </a:prstGeom>
                  </pic:spPr>
                </pic:pic>
              </a:graphicData>
            </a:graphic>
          </wp:anchor>
        </w:drawing>
      </w:r>
      <w:r>
        <w:rPr>
          <w:noProof/>
        </w:rPr>
        <mc:AlternateContent>
          <mc:Choice Requires="wps">
            <w:drawing>
              <wp:anchor distT="0" distB="0" distL="114300" distR="114300" simplePos="0" relativeHeight="251778048" behindDoc="0" locked="0" layoutInCell="1" allowOverlap="1" wp14:anchorId="08F26DD0" wp14:editId="18E46F1E">
                <wp:simplePos x="0" y="0"/>
                <wp:positionH relativeFrom="column">
                  <wp:posOffset>0</wp:posOffset>
                </wp:positionH>
                <wp:positionV relativeFrom="paragraph">
                  <wp:posOffset>7109460</wp:posOffset>
                </wp:positionV>
                <wp:extent cx="5731510" cy="635"/>
                <wp:effectExtent l="0" t="0" r="0" b="0"/>
                <wp:wrapTopAndBottom/>
                <wp:docPr id="75" name="Text Box 7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579F2A1" w14:textId="7C229C47" w:rsidR="000E57F1" w:rsidRPr="002C1CF5" w:rsidRDefault="000E57F1" w:rsidP="000E57F1">
                            <w:pPr>
                              <w:pStyle w:val="Caption"/>
                              <w:rPr>
                                <w:noProof/>
                              </w:rPr>
                            </w:pPr>
                            <w:r>
                              <w:t xml:space="preserve">Figure </w:t>
                            </w:r>
                            <w:fldSimple w:instr=" SEQ Figure \* ARABIC ">
                              <w:r w:rsidR="00C001F2">
                                <w:rPr>
                                  <w:noProof/>
                                </w:rPr>
                                <w:t>34</w:t>
                              </w:r>
                            </w:fldSimple>
                            <w:r>
                              <w:t xml:space="preserve">: </w:t>
                            </w:r>
                            <w:r w:rsidRPr="009F0FB0">
                              <w:t xml:space="preserve">Table of compounds that pass </w:t>
                            </w:r>
                            <w:r>
                              <w:t>Bioavailability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26DD0" id="Text Box 75" o:spid="_x0000_s1053" type="#_x0000_t202" style="position:absolute;margin-left:0;margin-top:559.8pt;width:451.3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t+7GwIAAEA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" stroked="f">
                <v:textbox style="mso-fit-shape-to-text:t" inset="0,0,0,0">
                  <w:txbxContent>
                    <w:p w14:paraId="7579F2A1" w14:textId="7C229C47" w:rsidR="000E57F1" w:rsidRPr="002C1CF5" w:rsidRDefault="000E57F1" w:rsidP="000E57F1">
                      <w:pPr>
                        <w:pStyle w:val="Caption"/>
                        <w:rPr>
                          <w:noProof/>
                        </w:rPr>
                      </w:pPr>
                      <w:r>
                        <w:t xml:space="preserve">Figure </w:t>
                      </w:r>
                      <w:fldSimple w:instr=" SEQ Figure \* ARABIC ">
                        <w:r w:rsidR="00C001F2">
                          <w:rPr>
                            <w:noProof/>
                          </w:rPr>
                          <w:t>34</w:t>
                        </w:r>
                      </w:fldSimple>
                      <w:r>
                        <w:t xml:space="preserve">: </w:t>
                      </w:r>
                      <w:r w:rsidRPr="009F0FB0">
                        <w:t xml:space="preserve">Table of compounds that pass </w:t>
                      </w:r>
                      <w:r>
                        <w:t>Bioavailability</w:t>
                      </w:r>
                    </w:p>
                  </w:txbxContent>
                </v:textbox>
                <w10:wrap type="topAndBottom"/>
              </v:shape>
            </w:pict>
          </mc:Fallback>
        </mc:AlternateContent>
      </w:r>
      <w:r w:rsidR="00C36001" w:rsidRPr="00C36001">
        <w:rPr>
          <w:noProof/>
        </w:rPr>
        <w:drawing>
          <wp:anchor distT="0" distB="0" distL="114300" distR="114300" simplePos="0" relativeHeight="251715584" behindDoc="0" locked="0" layoutInCell="1" allowOverlap="1" wp14:anchorId="611B856C" wp14:editId="5358C75B">
            <wp:simplePos x="0" y="0"/>
            <wp:positionH relativeFrom="column">
              <wp:posOffset>0</wp:posOffset>
            </wp:positionH>
            <wp:positionV relativeFrom="paragraph">
              <wp:posOffset>3524885</wp:posOffset>
            </wp:positionV>
            <wp:extent cx="5731510" cy="3527425"/>
            <wp:effectExtent l="0" t="0" r="254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anchor>
        </w:drawing>
      </w:r>
    </w:p>
    <w:p w14:paraId="4D982E4E" w14:textId="15734E93" w:rsidR="00087B4E" w:rsidRDefault="00087B4E" w:rsidP="005C46C1"/>
    <w:p w14:paraId="2C21C2A2" w14:textId="19E750B3" w:rsidR="00691505" w:rsidRDefault="00087B4E" w:rsidP="00087B4E">
      <w:pPr>
        <w:pStyle w:val="Heading2"/>
      </w:pPr>
      <w:r>
        <w:lastRenderedPageBreak/>
        <w:t xml:space="preserve">8.Save to File </w:t>
      </w:r>
    </w:p>
    <w:p w14:paraId="5A0F92C1" w14:textId="59C49E15" w:rsidR="00087B4E" w:rsidRDefault="00C001F2" w:rsidP="00087B4E">
      <w:r>
        <w:rPr>
          <w:noProof/>
        </w:rPr>
        <mc:AlternateContent>
          <mc:Choice Requires="wps">
            <w:drawing>
              <wp:anchor distT="0" distB="0" distL="114300" distR="114300" simplePos="0" relativeHeight="251782144" behindDoc="0" locked="0" layoutInCell="1" allowOverlap="1" wp14:anchorId="4E1E5E82" wp14:editId="3ED7F8FB">
                <wp:simplePos x="0" y="0"/>
                <wp:positionH relativeFrom="column">
                  <wp:posOffset>260219</wp:posOffset>
                </wp:positionH>
                <wp:positionV relativeFrom="paragraph">
                  <wp:posOffset>3612471</wp:posOffset>
                </wp:positionV>
                <wp:extent cx="5731510" cy="635"/>
                <wp:effectExtent l="0" t="0" r="0" b="0"/>
                <wp:wrapTopAndBottom/>
                <wp:docPr id="77" name="Text Box 77"/>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B925DD" w14:textId="6AA18D71" w:rsidR="00C001F2" w:rsidRPr="00096E76" w:rsidRDefault="00C001F2" w:rsidP="00C001F2">
                            <w:pPr>
                              <w:pStyle w:val="Caption"/>
                              <w:rPr>
                                <w:noProof/>
                              </w:rPr>
                            </w:pPr>
                            <w:r>
                              <w:t xml:space="preserve">Figure </w:t>
                            </w:r>
                            <w:fldSimple w:instr=" SEQ Figure \* ARABIC ">
                              <w:r>
                                <w:rPr>
                                  <w:noProof/>
                                </w:rPr>
                                <w:t>36</w:t>
                              </w:r>
                            </w:fldSimple>
                            <w:r>
                              <w:t>: Code to save the compounds that pass the selected filter to 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E5E82" id="Text Box 77" o:spid="_x0000_s1054" type="#_x0000_t202" style="position:absolute;margin-left:20.5pt;margin-top:284.45pt;width:451.3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nSyGwIAAEA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" stroked="f">
                <v:textbox style="mso-fit-shape-to-text:t" inset="0,0,0,0">
                  <w:txbxContent>
                    <w:p w14:paraId="5CB925DD" w14:textId="6AA18D71" w:rsidR="00C001F2" w:rsidRPr="00096E76" w:rsidRDefault="00C001F2" w:rsidP="00C001F2">
                      <w:pPr>
                        <w:pStyle w:val="Caption"/>
                        <w:rPr>
                          <w:noProof/>
                        </w:rPr>
                      </w:pPr>
                      <w:r>
                        <w:t xml:space="preserve">Figure </w:t>
                      </w:r>
                      <w:fldSimple w:instr=" SEQ Figure \* ARABIC ">
                        <w:r>
                          <w:rPr>
                            <w:noProof/>
                          </w:rPr>
                          <w:t>36</w:t>
                        </w:r>
                      </w:fldSimple>
                      <w:r>
                        <w:t>: Code to save the compounds that pass the selected filter to a file</w:t>
                      </w:r>
                    </w:p>
                  </w:txbxContent>
                </v:textbox>
                <w10:wrap type="topAndBottom"/>
              </v:shape>
            </w:pict>
          </mc:Fallback>
        </mc:AlternateContent>
      </w:r>
      <w:r>
        <w:rPr>
          <w:noProof/>
        </w:rPr>
        <mc:AlternateContent>
          <mc:Choice Requires="wps">
            <w:drawing>
              <wp:anchor distT="0" distB="0" distL="114300" distR="114300" simplePos="0" relativeHeight="251780096" behindDoc="0" locked="0" layoutInCell="1" allowOverlap="1" wp14:anchorId="6066B85E" wp14:editId="788E34F1">
                <wp:simplePos x="0" y="0"/>
                <wp:positionH relativeFrom="column">
                  <wp:posOffset>3745230</wp:posOffset>
                </wp:positionH>
                <wp:positionV relativeFrom="paragraph">
                  <wp:posOffset>774174</wp:posOffset>
                </wp:positionV>
                <wp:extent cx="1790700" cy="635"/>
                <wp:effectExtent l="0" t="0" r="0" b="0"/>
                <wp:wrapTopAndBottom/>
                <wp:docPr id="76" name="Text Box 76"/>
                <wp:cNvGraphicFramePr/>
                <a:graphic xmlns:a="http://schemas.openxmlformats.org/drawingml/2006/main">
                  <a:graphicData uri="http://schemas.microsoft.com/office/word/2010/wordprocessingShape">
                    <wps:wsp>
                      <wps:cNvSpPr txBox="1"/>
                      <wps:spPr>
                        <a:xfrm>
                          <a:off x="0" y="0"/>
                          <a:ext cx="1790700" cy="635"/>
                        </a:xfrm>
                        <a:prstGeom prst="rect">
                          <a:avLst/>
                        </a:prstGeom>
                        <a:solidFill>
                          <a:prstClr val="white"/>
                        </a:solidFill>
                        <a:ln>
                          <a:noFill/>
                        </a:ln>
                      </wps:spPr>
                      <wps:txbx>
                        <w:txbxContent>
                          <w:p w14:paraId="1CB1BBA9" w14:textId="57FEB174" w:rsidR="000E57F1" w:rsidRPr="007D127E" w:rsidRDefault="000E57F1" w:rsidP="000E57F1">
                            <w:pPr>
                              <w:pStyle w:val="Caption"/>
                              <w:rPr>
                                <w:noProof/>
                              </w:rPr>
                            </w:pPr>
                            <w:r>
                              <w:t xml:space="preserve">Figure </w:t>
                            </w:r>
                            <w:fldSimple w:instr=" SEQ Figure \* ARABIC ">
                              <w:r w:rsidR="00C001F2">
                                <w:rPr>
                                  <w:noProof/>
                                </w:rPr>
                                <w:t>35</w:t>
                              </w:r>
                            </w:fldSimple>
                            <w:r>
                              <w:t>: Button to save compounds that pass the selected filter to a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6B85E" id="Text Box 76" o:spid="_x0000_s1055" type="#_x0000_t202" style="position:absolute;margin-left:294.9pt;margin-top:60.95pt;width:141pt;height:.05pt;z-index:251780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" stroked="f">
                <v:textbox style="mso-fit-shape-to-text:t" inset="0,0,0,0">
                  <w:txbxContent>
                    <w:p w14:paraId="1CB1BBA9" w14:textId="57FEB174" w:rsidR="000E57F1" w:rsidRPr="007D127E" w:rsidRDefault="000E57F1" w:rsidP="000E57F1">
                      <w:pPr>
                        <w:pStyle w:val="Caption"/>
                        <w:rPr>
                          <w:noProof/>
                        </w:rPr>
                      </w:pPr>
                      <w:r>
                        <w:t xml:space="preserve">Figure </w:t>
                      </w:r>
                      <w:fldSimple w:instr=" SEQ Figure \* ARABIC ">
                        <w:r w:rsidR="00C001F2">
                          <w:rPr>
                            <w:noProof/>
                          </w:rPr>
                          <w:t>35</w:t>
                        </w:r>
                      </w:fldSimple>
                      <w:r>
                        <w:t>: Button to save compounds that pass the selected filter to a file</w:t>
                      </w:r>
                    </w:p>
                  </w:txbxContent>
                </v:textbox>
                <w10:wrap type="topAndBottom"/>
              </v:shape>
            </w:pict>
          </mc:Fallback>
        </mc:AlternateContent>
      </w:r>
      <w:r w:rsidRPr="009E5CB8">
        <w:rPr>
          <w:noProof/>
        </w:rPr>
        <w:drawing>
          <wp:anchor distT="0" distB="0" distL="114300" distR="114300" simplePos="0" relativeHeight="251699200" behindDoc="0" locked="0" layoutInCell="1" allowOverlap="1" wp14:anchorId="7A75DCDB" wp14:editId="4A5A70D1">
            <wp:simplePos x="0" y="0"/>
            <wp:positionH relativeFrom="column">
              <wp:posOffset>1727638</wp:posOffset>
            </wp:positionH>
            <wp:positionV relativeFrom="paragraph">
              <wp:posOffset>724295</wp:posOffset>
            </wp:positionV>
            <wp:extent cx="1790950" cy="371527"/>
            <wp:effectExtent l="0" t="0" r="0" b="9525"/>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790950" cy="371527"/>
                    </a:xfrm>
                    <a:prstGeom prst="rect">
                      <a:avLst/>
                    </a:prstGeom>
                  </pic:spPr>
                </pic:pic>
              </a:graphicData>
            </a:graphic>
          </wp:anchor>
        </w:drawing>
      </w:r>
      <w:r w:rsidRPr="004C3E40">
        <w:rPr>
          <w:noProof/>
        </w:rPr>
        <w:drawing>
          <wp:anchor distT="0" distB="0" distL="114300" distR="114300" simplePos="0" relativeHeight="251700224" behindDoc="0" locked="0" layoutInCell="1" allowOverlap="1" wp14:anchorId="6E47265C" wp14:editId="420F7D8A">
            <wp:simplePos x="0" y="0"/>
            <wp:positionH relativeFrom="margin">
              <wp:align>left</wp:align>
            </wp:positionH>
            <wp:positionV relativeFrom="paragraph">
              <wp:posOffset>1276964</wp:posOffset>
            </wp:positionV>
            <wp:extent cx="5731510" cy="2183765"/>
            <wp:effectExtent l="0" t="0" r="2540" b="698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anchor>
        </w:drawing>
      </w:r>
      <w:r w:rsidR="00087B4E">
        <w:t xml:space="preserve">User can select </w:t>
      </w:r>
      <w:r w:rsidR="007A3D1B">
        <w:t xml:space="preserve">a </w:t>
      </w:r>
      <w:r w:rsidR="00087B4E">
        <w:t>filter using the list and click the button to save the compounds that pass that filter to a file</w:t>
      </w:r>
      <w:r>
        <w:t xml:space="preserve"> (Figures 35 and 36)</w:t>
      </w:r>
      <w:r w:rsidR="00087B4E">
        <w:t>. Each file is named after th</w:t>
      </w:r>
      <w:r w:rsidR="00054D25">
        <w:t xml:space="preserve">e filter. </w:t>
      </w:r>
      <w:r w:rsidR="002D7F0B">
        <w:t xml:space="preserve">The file is saved in the same directory as the one used to open the file at the start. This means the program can be used on other computers. </w:t>
      </w:r>
    </w:p>
    <w:p w14:paraId="4C5BFF21" w14:textId="1A0E2D9B" w:rsidR="009E5CB8" w:rsidRDefault="009E5CB8" w:rsidP="00087B4E"/>
    <w:p w14:paraId="2CF86222" w14:textId="4FD98F7D" w:rsidR="0083249F" w:rsidRDefault="0083249F" w:rsidP="00087B4E"/>
    <w:p w14:paraId="68627FC8" w14:textId="2EAB2B18" w:rsidR="0083249F" w:rsidRDefault="0083249F" w:rsidP="0083249F">
      <w:pPr>
        <w:pStyle w:val="Heading2"/>
      </w:pPr>
      <w:r>
        <w:t xml:space="preserve">Adaptability </w:t>
      </w:r>
    </w:p>
    <w:p w14:paraId="77A0F65B" w14:textId="40EC7E3F" w:rsidR="0083249F" w:rsidRDefault="00C001F2" w:rsidP="0083249F">
      <w:r>
        <w:rPr>
          <w:noProof/>
        </w:rPr>
        <mc:AlternateContent>
          <mc:Choice Requires="wps">
            <w:drawing>
              <wp:anchor distT="0" distB="0" distL="114300" distR="114300" simplePos="0" relativeHeight="251784192" behindDoc="0" locked="0" layoutInCell="1" allowOverlap="1" wp14:anchorId="4115CE4D" wp14:editId="3B27A73F">
                <wp:simplePos x="0" y="0"/>
                <wp:positionH relativeFrom="column">
                  <wp:posOffset>1281430</wp:posOffset>
                </wp:positionH>
                <wp:positionV relativeFrom="paragraph">
                  <wp:posOffset>2187575</wp:posOffset>
                </wp:positionV>
                <wp:extent cx="2886075" cy="635"/>
                <wp:effectExtent l="0" t="0" r="0" b="0"/>
                <wp:wrapTopAndBottom/>
                <wp:docPr id="78" name="Text Box 78"/>
                <wp:cNvGraphicFramePr/>
                <a:graphic xmlns:a="http://schemas.openxmlformats.org/drawingml/2006/main">
                  <a:graphicData uri="http://schemas.microsoft.com/office/word/2010/wordprocessingShape">
                    <wps:wsp>
                      <wps:cNvSpPr txBox="1"/>
                      <wps:spPr>
                        <a:xfrm>
                          <a:off x="0" y="0"/>
                          <a:ext cx="2886075" cy="635"/>
                        </a:xfrm>
                        <a:prstGeom prst="rect">
                          <a:avLst/>
                        </a:prstGeom>
                        <a:solidFill>
                          <a:prstClr val="white"/>
                        </a:solidFill>
                        <a:ln>
                          <a:noFill/>
                        </a:ln>
                      </wps:spPr>
                      <wps:txbx>
                        <w:txbxContent>
                          <w:p w14:paraId="731E1CEC" w14:textId="4E316039" w:rsidR="00C001F2" w:rsidRPr="00A86B0A" w:rsidRDefault="00C001F2" w:rsidP="00C001F2">
                            <w:pPr>
                              <w:pStyle w:val="Caption"/>
                              <w:rPr>
                                <w:noProof/>
                              </w:rPr>
                            </w:pPr>
                            <w:r>
                              <w:t xml:space="preserve">Figure </w:t>
                            </w:r>
                            <w:fldSimple w:instr=" SEQ Figure \* ARABIC ">
                              <w:r>
                                <w:rPr>
                                  <w:noProof/>
                                </w:rPr>
                                <w:t>37</w:t>
                              </w:r>
                            </w:fldSimple>
                            <w:r>
                              <w:rPr>
                                <w:noProof/>
                              </w:rPr>
                              <w:t>: Allows user to input the number of compounds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5CE4D" id="Text Box 78" o:spid="_x0000_s1056" type="#_x0000_t202" style="position:absolute;margin-left:100.9pt;margin-top:172.25pt;width:227.25pt;height:.0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" stroked="f">
                <v:textbox style="mso-fit-shape-to-text:t" inset="0,0,0,0">
                  <w:txbxContent>
                    <w:p w14:paraId="731E1CEC" w14:textId="4E316039" w:rsidR="00C001F2" w:rsidRPr="00A86B0A" w:rsidRDefault="00C001F2" w:rsidP="00C001F2">
                      <w:pPr>
                        <w:pStyle w:val="Caption"/>
                        <w:rPr>
                          <w:noProof/>
                        </w:rPr>
                      </w:pPr>
                      <w:r>
                        <w:t xml:space="preserve">Figure </w:t>
                      </w:r>
                      <w:fldSimple w:instr=" SEQ Figure \* ARABIC ">
                        <w:r>
                          <w:rPr>
                            <w:noProof/>
                          </w:rPr>
                          <w:t>37</w:t>
                        </w:r>
                      </w:fldSimple>
                      <w:r>
                        <w:rPr>
                          <w:noProof/>
                        </w:rPr>
                        <w:t>: Allows user to input the number of compounds</w:t>
                      </w:r>
                    </w:p>
                  </w:txbxContent>
                </v:textbox>
                <w10:wrap type="topAndBottom"/>
              </v:shape>
            </w:pict>
          </mc:Fallback>
        </mc:AlternateContent>
      </w:r>
      <w:r w:rsidR="00E22679" w:rsidRPr="00E22679">
        <w:rPr>
          <w:noProof/>
        </w:rPr>
        <w:drawing>
          <wp:anchor distT="0" distB="0" distL="114300" distR="114300" simplePos="0" relativeHeight="251710464" behindDoc="0" locked="0" layoutInCell="1" allowOverlap="1" wp14:anchorId="7320D015" wp14:editId="78009EE4">
            <wp:simplePos x="0" y="0"/>
            <wp:positionH relativeFrom="column">
              <wp:posOffset>1281846</wp:posOffset>
            </wp:positionH>
            <wp:positionV relativeFrom="paragraph">
              <wp:posOffset>787553</wp:posOffset>
            </wp:positionV>
            <wp:extent cx="2886478" cy="1343212"/>
            <wp:effectExtent l="0" t="0" r="9525"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886478" cy="1343212"/>
                    </a:xfrm>
                    <a:prstGeom prst="rect">
                      <a:avLst/>
                    </a:prstGeom>
                  </pic:spPr>
                </pic:pic>
              </a:graphicData>
            </a:graphic>
          </wp:anchor>
        </w:drawing>
      </w:r>
      <w:r w:rsidR="002D08ED">
        <w:t xml:space="preserve">This program </w:t>
      </w:r>
      <w:r w:rsidR="00E53AB8">
        <w:t xml:space="preserve">was tested using 100 compounds. Some changes were made that would allow more compounds to be used. </w:t>
      </w:r>
      <w:r w:rsidR="00EC5EDA">
        <w:t>The user is asked to input the number of compounds they wish to use</w:t>
      </w:r>
      <w:r w:rsidR="002A1DC2">
        <w:t xml:space="preserve"> (Figure 37)</w:t>
      </w:r>
      <w:r w:rsidR="00EC5EDA">
        <w:t xml:space="preserve">. This will then decide the size of the arrays, the number of times the loop is repeated to calculate the parameters and the number of entries inserted into the database. </w:t>
      </w:r>
    </w:p>
    <w:p w14:paraId="335C727B" w14:textId="5811D2DE" w:rsidR="00E22679" w:rsidRDefault="009744B0" w:rsidP="0083249F">
      <w:r>
        <w:t xml:space="preserve">Everything else in the program was created so that it does not depend on a number. For example, </w:t>
      </w:r>
      <w:proofErr w:type="spellStart"/>
      <w:r w:rsidR="00F17692">
        <w:t>ArrayLists</w:t>
      </w:r>
      <w:proofErr w:type="spellEnd"/>
      <w:r w:rsidR="00FD5A4D">
        <w:t xml:space="preserve"> were</w:t>
      </w:r>
      <w:r w:rsidR="00F17692">
        <w:t xml:space="preserve"> used to keep track of </w:t>
      </w:r>
      <w:proofErr w:type="spellStart"/>
      <w:r w:rsidR="00F17692">
        <w:t>LogP</w:t>
      </w:r>
      <w:proofErr w:type="spellEnd"/>
      <w:r w:rsidR="00F17692">
        <w:t xml:space="preserve"> NaN and the compounds that pass the Bioavailability filter. </w:t>
      </w:r>
    </w:p>
    <w:p w14:paraId="19392908" w14:textId="6F5AAD8E" w:rsidR="00210C5B" w:rsidRDefault="00210C5B" w:rsidP="0083249F">
      <w:r>
        <w:t>An issue may occur when presenting the tables to the user. Currently</w:t>
      </w:r>
      <w:r w:rsidR="00FD5A4D">
        <w:t>,</w:t>
      </w:r>
      <w:r>
        <w:t xml:space="preserve"> all 100 compounds can be easily viewed. </w:t>
      </w:r>
      <w:r w:rsidR="003A378C">
        <w:t xml:space="preserve">A </w:t>
      </w:r>
      <w:proofErr w:type="spellStart"/>
      <w:r w:rsidR="003A378C">
        <w:t>JTable</w:t>
      </w:r>
      <w:proofErr w:type="spellEnd"/>
      <w:r w:rsidR="003A378C">
        <w:t>, however, is limited to 100 rows; a</w:t>
      </w:r>
      <w:r w:rsidR="004601A4">
        <w:t xml:space="preserve"> database with more compounds would require </w:t>
      </w:r>
      <w:r w:rsidR="00B47835">
        <w:t>a</w:t>
      </w:r>
      <w:r w:rsidR="004601A4">
        <w:t xml:space="preserve"> feature </w:t>
      </w:r>
      <w:r w:rsidR="00B47835">
        <w:t>that would</w:t>
      </w:r>
      <w:r w:rsidR="004601A4">
        <w:t xml:space="preserve"> allow more than one table with the user able to click between the</w:t>
      </w:r>
      <w:r w:rsidR="00F578C9">
        <w:t xml:space="preserve">m </w:t>
      </w:r>
      <w:r w:rsidR="004601A4">
        <w:lastRenderedPageBreak/>
        <w:t>(</w:t>
      </w:r>
      <w:r w:rsidR="00B47835">
        <w:t>with 100 entries per table</w:t>
      </w:r>
      <w:r w:rsidR="006F4DE2">
        <w:t>)</w:t>
      </w:r>
      <w:r w:rsidR="00B47835">
        <w:t xml:space="preserve">. It would be beneficial to let the user know how many tables there are and what table they are currently on. </w:t>
      </w:r>
      <w:r w:rsidR="006F4DE2">
        <w:t xml:space="preserve"> </w:t>
      </w:r>
    </w:p>
    <w:p w14:paraId="55C9EBF3" w14:textId="4BB3FE38" w:rsidR="000E1A80" w:rsidRPr="007C6D21" w:rsidRDefault="000E1A80" w:rsidP="000E1A80">
      <w:r>
        <w:t>It was considered to add a search feature to the program. However, given the small number of compounds and the</w:t>
      </w:r>
      <w:r w:rsidR="00ED0A10">
        <w:t xml:space="preserve"> existing</w:t>
      </w:r>
      <w:r>
        <w:t xml:space="preserve"> ability to sort these by name and ID</w:t>
      </w:r>
      <w:r w:rsidR="00FD5A4D">
        <w:t>,</w:t>
      </w:r>
      <w:r>
        <w:t xml:space="preserve"> it was </w:t>
      </w:r>
      <w:r w:rsidR="00915681">
        <w:t>determined</w:t>
      </w:r>
      <w:r>
        <w:t xml:space="preserve"> not</w:t>
      </w:r>
      <w:r w:rsidR="00835DC9">
        <w:t xml:space="preserve"> to</w:t>
      </w:r>
      <w:r>
        <w:t xml:space="preserve"> be necessary. In a </w:t>
      </w:r>
      <w:r w:rsidR="00B47835">
        <w:t>database</w:t>
      </w:r>
      <w:r>
        <w:t xml:space="preserve"> with more compounds, this would add some functionality</w:t>
      </w:r>
      <w:r w:rsidR="00B47835">
        <w:t xml:space="preserve"> and help in the cases where there are multiple tables required.</w:t>
      </w:r>
    </w:p>
    <w:p w14:paraId="49453894" w14:textId="70B17EC1" w:rsidR="007C6D21" w:rsidRDefault="007C6D21" w:rsidP="007C6D21">
      <w:pPr>
        <w:pStyle w:val="Heading2"/>
      </w:pPr>
      <w:r>
        <w:t xml:space="preserve">Limitations/Next Steps </w:t>
      </w:r>
    </w:p>
    <w:p w14:paraId="6458B4B6" w14:textId="532C812F" w:rsidR="007C6D21" w:rsidRDefault="007C6D21" w:rsidP="007C6D21">
      <w:r>
        <w:t>The main limitation o</w:t>
      </w:r>
      <w:r w:rsidR="00240AC4">
        <w:t>f</w:t>
      </w:r>
      <w:r>
        <w:t xml:space="preserve"> this project was time. With more time, changes would be possible. For example, deciding which compounds pass the Bioavailability filter using the database instead of the arrays. </w:t>
      </w:r>
    </w:p>
    <w:p w14:paraId="269A09E3" w14:textId="6D1C5B2D" w:rsidR="000E1A80" w:rsidRDefault="00ED0A10" w:rsidP="007C6D21">
      <w:r>
        <w:t>An</w:t>
      </w:r>
      <w:r w:rsidR="008F021C">
        <w:t xml:space="preserve">other </w:t>
      </w:r>
      <w:r>
        <w:t>element</w:t>
      </w:r>
      <w:r w:rsidR="008F021C">
        <w:t xml:space="preserve"> that </w:t>
      </w:r>
      <w:r w:rsidR="00CB5D80">
        <w:t>could be relevant to the user</w:t>
      </w:r>
      <w:r w:rsidR="008F021C">
        <w:t xml:space="preserve"> </w:t>
      </w:r>
      <w:r>
        <w:t>is</w:t>
      </w:r>
      <w:r w:rsidR="008F021C">
        <w:t xml:space="preserve"> showing the number of compounds that pass a filter when the table is shown. </w:t>
      </w:r>
      <w:r>
        <w:t xml:space="preserve">Future work would perhaps include this feature. </w:t>
      </w:r>
    </w:p>
    <w:p w14:paraId="7D110186" w14:textId="04ACDDC3" w:rsidR="00614D92" w:rsidRDefault="00614D92" w:rsidP="007C6D21">
      <w:r>
        <w:t xml:space="preserve">Finally, the database always uses the same login and </w:t>
      </w:r>
      <w:r w:rsidR="00240AC4">
        <w:t xml:space="preserve">in a future program, there could instead be an option to allow the user to login and choose where they want the database to be saved. This was not deemed necessary for this current project. </w:t>
      </w:r>
    </w:p>
    <w:p w14:paraId="76C44233" w14:textId="622C9FDA" w:rsidR="00D7039F" w:rsidRDefault="00D7039F" w:rsidP="007C6D21"/>
    <w:p w14:paraId="64FD5BD0" w14:textId="5A1432BC" w:rsidR="00D7039F" w:rsidRDefault="00D7039F" w:rsidP="007C6D21">
      <w:r>
        <w:t xml:space="preserve">Overall, these changes were not a necessity given the time frame but </w:t>
      </w:r>
      <w:r w:rsidR="003372E6">
        <w:t>c</w:t>
      </w:r>
      <w:r>
        <w:t xml:space="preserve">ould be </w:t>
      </w:r>
      <w:r w:rsidR="003372E6">
        <w:t>incorporated in future iterations of the projec</w:t>
      </w:r>
      <w:r w:rsidR="00772E33">
        <w:t>t.</w:t>
      </w:r>
      <w:r>
        <w:t xml:space="preserve"> </w:t>
      </w:r>
    </w:p>
    <w:p w14:paraId="71AF081C" w14:textId="62D70252" w:rsidR="00496C30" w:rsidRDefault="00496C30" w:rsidP="007C6D21"/>
    <w:p w14:paraId="6D80F035" w14:textId="068C1B17" w:rsidR="00496C30" w:rsidRDefault="00496C30" w:rsidP="007C6D21"/>
    <w:p w14:paraId="47F80251" w14:textId="107DC9C6" w:rsidR="00496C30" w:rsidRDefault="00496C30" w:rsidP="007C6D21"/>
    <w:p w14:paraId="44B27D6E" w14:textId="0E82D043" w:rsidR="00496C30" w:rsidRDefault="00496C30" w:rsidP="007C6D21"/>
    <w:p w14:paraId="4B7C5203" w14:textId="7B63155A" w:rsidR="00496C30" w:rsidRDefault="00496C30" w:rsidP="007C6D21"/>
    <w:p w14:paraId="23371CDA" w14:textId="145A941D" w:rsidR="00496C30" w:rsidRDefault="00496C30" w:rsidP="007C6D21"/>
    <w:p w14:paraId="71F0E9DC" w14:textId="42488825" w:rsidR="00496C30" w:rsidRDefault="00496C30" w:rsidP="007C6D21"/>
    <w:p w14:paraId="739BCA95" w14:textId="3AB7997C" w:rsidR="00496C30" w:rsidRDefault="00496C30" w:rsidP="007C6D21"/>
    <w:p w14:paraId="3087FE7E" w14:textId="6C3AF672" w:rsidR="00496C30" w:rsidRDefault="00496C30" w:rsidP="007C6D21"/>
    <w:p w14:paraId="2D0D68FA" w14:textId="76811882" w:rsidR="00496C30" w:rsidRDefault="00496C30" w:rsidP="007C6D21"/>
    <w:p w14:paraId="51961D53" w14:textId="06EFDACA" w:rsidR="00496C30" w:rsidRDefault="00496C30" w:rsidP="007C6D21"/>
    <w:p w14:paraId="3AA91E7F" w14:textId="0503C0F0" w:rsidR="00496C30" w:rsidRDefault="00496C30" w:rsidP="007C6D21"/>
    <w:p w14:paraId="7C0D5FA5" w14:textId="281B4071" w:rsidR="00496C30" w:rsidRDefault="00496C30" w:rsidP="007C6D21"/>
    <w:p w14:paraId="38840080" w14:textId="3B13F2FC" w:rsidR="00496C30" w:rsidRDefault="00496C30" w:rsidP="007C6D21"/>
    <w:p w14:paraId="075D8824" w14:textId="2A3C7158" w:rsidR="00496C30" w:rsidRDefault="00496C30" w:rsidP="007C6D21"/>
    <w:p w14:paraId="34CA7D97" w14:textId="77777777" w:rsidR="00F578C9" w:rsidRDefault="00F578C9" w:rsidP="007C6D21"/>
    <w:p w14:paraId="128D1DA8" w14:textId="4AB78262" w:rsidR="001D6D92" w:rsidRDefault="001D6D92" w:rsidP="004F2297"/>
    <w:p w14:paraId="6B4DDE88" w14:textId="79BF8BFD" w:rsidR="001D6D92" w:rsidRDefault="001D6D92" w:rsidP="001D6D92">
      <w:pPr>
        <w:pStyle w:val="IntenseQuote"/>
      </w:pPr>
      <w:r>
        <w:lastRenderedPageBreak/>
        <w:t xml:space="preserve">References </w:t>
      </w:r>
    </w:p>
    <w:p w14:paraId="09F7152F" w14:textId="77777777" w:rsidR="00E02DFC" w:rsidRPr="00E02DFC" w:rsidRDefault="00F00E50" w:rsidP="00E02DFC">
      <w:pPr>
        <w:pStyle w:val="EndNoteBibliography"/>
        <w:spacing w:after="0"/>
      </w:pPr>
      <w:r>
        <w:fldChar w:fldCharType="begin"/>
      </w:r>
      <w:r>
        <w:instrText xml:space="preserve"> ADDIN EN.REFLIST </w:instrText>
      </w:r>
      <w:r>
        <w:fldChar w:fldCharType="separate"/>
      </w:r>
      <w:r w:rsidR="00E02DFC" w:rsidRPr="00E02DFC">
        <w:t>1.</w:t>
      </w:r>
      <w:r w:rsidR="00E02DFC" w:rsidRPr="00E02DFC">
        <w:tab/>
        <w:t>Rifaioglu AS, Atas H, Martin MJ, Cetin-Atalay R, Atalay V, Doğan T. Recent applications of deep learning and machine intelligence on in silico drug discovery: methods, tools and databases. Briefings in Bioinformatics. 2019;20(5):1878-912.</w:t>
      </w:r>
    </w:p>
    <w:p w14:paraId="0616840D" w14:textId="77777777" w:rsidR="00E02DFC" w:rsidRPr="00E02DFC" w:rsidRDefault="00E02DFC" w:rsidP="00E02DFC">
      <w:pPr>
        <w:pStyle w:val="EndNoteBibliography"/>
        <w:spacing w:after="0"/>
      </w:pPr>
      <w:r w:rsidRPr="00E02DFC">
        <w:t>2.</w:t>
      </w:r>
      <w:r w:rsidRPr="00E02DFC">
        <w:tab/>
        <w:t>Benet LZ, Hosey CM, Ursu O, Oprea TI. BDDCS, the Rule of 5 and drugability. Adv Drug Deliv Rev. 2016;101:89-98.</w:t>
      </w:r>
    </w:p>
    <w:p w14:paraId="25102B35" w14:textId="77777777" w:rsidR="00E02DFC" w:rsidRPr="00E02DFC" w:rsidRDefault="00E02DFC" w:rsidP="00E02DFC">
      <w:pPr>
        <w:pStyle w:val="EndNoteBibliography"/>
        <w:spacing w:after="0"/>
      </w:pPr>
      <w:r w:rsidRPr="00E02DFC">
        <w:t>3.</w:t>
      </w:r>
      <w:r w:rsidRPr="00E02DFC">
        <w:tab/>
        <w:t>Colomer I, Empson CJ, Craven P, Owen Z, Doveston RG, Churcher I, et al. A divergent synthetic approach to diverse molecular scaffolds: assessment of lead-likeness using LLAMA, an open-access computational tool. Chemical Communications. 2016;52(45):7209-12.</w:t>
      </w:r>
    </w:p>
    <w:p w14:paraId="50007F4C" w14:textId="77777777" w:rsidR="00E02DFC" w:rsidRPr="00E02DFC" w:rsidRDefault="00E02DFC" w:rsidP="00E02DFC">
      <w:pPr>
        <w:pStyle w:val="EndNoteBibliography"/>
        <w:spacing w:after="0"/>
      </w:pPr>
      <w:r w:rsidRPr="00E02DFC">
        <w:t>4.</w:t>
      </w:r>
      <w:r w:rsidRPr="00E02DFC">
        <w:tab/>
        <w:t>Hinderliter P, Saghir SA. Pharmacokinetics. In: Wexler P, editor. Encyclopedia of Toxicology (Third Edition). Oxford: Academic Press; 2014. p. 849-55.</w:t>
      </w:r>
    </w:p>
    <w:p w14:paraId="5B373FE5" w14:textId="324D750E" w:rsidR="002A1DC2" w:rsidRDefault="00F00E50" w:rsidP="002A1DC2">
      <w:pPr>
        <w:rPr>
          <w:ins w:id="0" w:author="Carol Clark" w:date="2021-04-11T21:48:00Z"/>
        </w:rPr>
      </w:pPr>
      <w:r>
        <w:fldChar w:fldCharType="end"/>
      </w:r>
      <w:r w:rsidR="002A1DC2">
        <w:t xml:space="preserve">5. </w:t>
      </w:r>
      <w:r w:rsidR="002A1DC2">
        <w:tab/>
      </w:r>
      <w:r w:rsidR="002A1DC2" w:rsidRPr="003262FA">
        <w:t xml:space="preserve">Marvin </w:t>
      </w:r>
      <w:r w:rsidR="002A1DC2">
        <w:t>21.4,</w:t>
      </w:r>
      <w:r w:rsidR="002A1DC2" w:rsidRPr="003262FA">
        <w:t xml:space="preserve"> 20</w:t>
      </w:r>
      <w:r w:rsidR="002A1DC2">
        <w:t>21</w:t>
      </w:r>
      <w:r w:rsidR="002A1DC2" w:rsidRPr="003262FA">
        <w:t xml:space="preserve">, </w:t>
      </w:r>
      <w:proofErr w:type="spellStart"/>
      <w:r w:rsidR="002A1DC2" w:rsidRPr="003262FA">
        <w:t>ChemAxon</w:t>
      </w:r>
      <w:proofErr w:type="spellEnd"/>
      <w:r w:rsidR="002A1DC2" w:rsidRPr="003262FA">
        <w:t xml:space="preserve"> (</w:t>
      </w:r>
      <w:hyperlink r:id="rId43" w:history="1">
        <w:r w:rsidR="002A1DC2" w:rsidRPr="00C1500D">
          <w:rPr>
            <w:rStyle w:val="Hyperlink"/>
          </w:rPr>
          <w:t>http://www.chemaxon.com</w:t>
        </w:r>
      </w:hyperlink>
      <w:r w:rsidR="002A1DC2" w:rsidRPr="003262FA">
        <w:t>)</w:t>
      </w:r>
    </w:p>
    <w:p w14:paraId="67B2CD3F" w14:textId="3836A780" w:rsidR="001D3FAF" w:rsidRDefault="001D3FAF" w:rsidP="002A1DC2"/>
    <w:p w14:paraId="731BEF8C" w14:textId="719B1226" w:rsidR="00B87D1E" w:rsidRPr="001D6D92" w:rsidRDefault="00B87D1E" w:rsidP="001D6D92"/>
    <w:sectPr w:rsidR="00B87D1E" w:rsidRPr="001D6D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9990E" w14:textId="77777777" w:rsidR="0011128F" w:rsidRDefault="0011128F" w:rsidP="008B5D18">
      <w:pPr>
        <w:spacing w:after="0" w:line="240" w:lineRule="auto"/>
      </w:pPr>
      <w:r>
        <w:separator/>
      </w:r>
    </w:p>
  </w:endnote>
  <w:endnote w:type="continuationSeparator" w:id="0">
    <w:p w14:paraId="4A63A430" w14:textId="77777777" w:rsidR="0011128F" w:rsidRDefault="0011128F" w:rsidP="008B5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8A7CD" w14:textId="77777777" w:rsidR="0011128F" w:rsidRDefault="0011128F" w:rsidP="008B5D18">
      <w:pPr>
        <w:spacing w:after="0" w:line="240" w:lineRule="auto"/>
      </w:pPr>
      <w:r>
        <w:separator/>
      </w:r>
    </w:p>
  </w:footnote>
  <w:footnote w:type="continuationSeparator" w:id="0">
    <w:p w14:paraId="2110EF67" w14:textId="77777777" w:rsidR="0011128F" w:rsidRDefault="0011128F" w:rsidP="008B5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769A7"/>
    <w:multiLevelType w:val="hybridMultilevel"/>
    <w:tmpl w:val="EDF8C3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B95888"/>
    <w:multiLevelType w:val="multilevel"/>
    <w:tmpl w:val="59B61E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Clark">
    <w15:presenceInfo w15:providerId="Windows Live" w15:userId="4bbb34f84af224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2szAwNDYxMrYwNbFQ0lEKTi0uzszPAykwrQUAYuvmdSwAAAA="/>
    <w:docVar w:name="EN.InstantFormat" w:val="&lt;ENInstantFormat&gt;&lt;Enabled&gt;0&lt;/Enabled&gt;&lt;ScanUnformatted&gt;1&lt;/ScanUnformatted&gt;&lt;ScanChanges&gt;1&lt;/ScanChanges&gt;&lt;Suspended&gt;0&lt;/Suspended&gt;&lt;/ENInstantFormat&gt;"/>
    <w:docVar w:name="EN.Layout" w:val="&lt;ENLayout&gt;&lt;Style&gt;Vancouver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sxs2et5xva03ea9ag59tzqxrzrtv0sfese&quot;&gt;My EndNote Library-Converted&lt;record-ids&gt;&lt;item&gt;176&lt;/item&gt;&lt;item&gt;177&lt;/item&gt;&lt;item&gt;178&lt;/item&gt;&lt;item&gt;179&lt;/item&gt;&lt;item&gt;180&lt;/item&gt;&lt;item&gt;181&lt;/item&gt;&lt;/record-ids&gt;&lt;/item&gt;&lt;/Libraries&gt;"/>
  </w:docVars>
  <w:rsids>
    <w:rsidRoot w:val="00D94495"/>
    <w:rsid w:val="0000383D"/>
    <w:rsid w:val="00003EDA"/>
    <w:rsid w:val="000062B3"/>
    <w:rsid w:val="0002243B"/>
    <w:rsid w:val="00026047"/>
    <w:rsid w:val="00054D25"/>
    <w:rsid w:val="00070063"/>
    <w:rsid w:val="00082718"/>
    <w:rsid w:val="00087B4E"/>
    <w:rsid w:val="0009078F"/>
    <w:rsid w:val="000C33CA"/>
    <w:rsid w:val="000D3AE5"/>
    <w:rsid w:val="000E020C"/>
    <w:rsid w:val="000E1A80"/>
    <w:rsid w:val="000E1F92"/>
    <w:rsid w:val="000E57F1"/>
    <w:rsid w:val="000E5E76"/>
    <w:rsid w:val="001033A9"/>
    <w:rsid w:val="0010568D"/>
    <w:rsid w:val="0011128F"/>
    <w:rsid w:val="00113468"/>
    <w:rsid w:val="00115A88"/>
    <w:rsid w:val="00122B4D"/>
    <w:rsid w:val="00127459"/>
    <w:rsid w:val="0013223D"/>
    <w:rsid w:val="001458EB"/>
    <w:rsid w:val="0014794A"/>
    <w:rsid w:val="00167A9D"/>
    <w:rsid w:val="00185613"/>
    <w:rsid w:val="00194669"/>
    <w:rsid w:val="001A584E"/>
    <w:rsid w:val="001B1F9D"/>
    <w:rsid w:val="001B740A"/>
    <w:rsid w:val="001D3FAF"/>
    <w:rsid w:val="001D6D92"/>
    <w:rsid w:val="002043A0"/>
    <w:rsid w:val="002077C9"/>
    <w:rsid w:val="00210C5B"/>
    <w:rsid w:val="00217F09"/>
    <w:rsid w:val="0022333D"/>
    <w:rsid w:val="00224583"/>
    <w:rsid w:val="00240AC4"/>
    <w:rsid w:val="00254ECA"/>
    <w:rsid w:val="00257E82"/>
    <w:rsid w:val="00270B09"/>
    <w:rsid w:val="002A13A6"/>
    <w:rsid w:val="002A1DC2"/>
    <w:rsid w:val="002C608D"/>
    <w:rsid w:val="002D08ED"/>
    <w:rsid w:val="002D70CD"/>
    <w:rsid w:val="002D7F0B"/>
    <w:rsid w:val="002E7309"/>
    <w:rsid w:val="00311C8E"/>
    <w:rsid w:val="00312DDB"/>
    <w:rsid w:val="00320B6B"/>
    <w:rsid w:val="003262FA"/>
    <w:rsid w:val="00333D4B"/>
    <w:rsid w:val="00335F0D"/>
    <w:rsid w:val="003372E6"/>
    <w:rsid w:val="00344570"/>
    <w:rsid w:val="00365382"/>
    <w:rsid w:val="00371F02"/>
    <w:rsid w:val="003A378C"/>
    <w:rsid w:val="003D3681"/>
    <w:rsid w:val="003D4D72"/>
    <w:rsid w:val="003F5BCC"/>
    <w:rsid w:val="0040779B"/>
    <w:rsid w:val="0041185D"/>
    <w:rsid w:val="004207BC"/>
    <w:rsid w:val="004318E3"/>
    <w:rsid w:val="00432788"/>
    <w:rsid w:val="0043495C"/>
    <w:rsid w:val="004537C0"/>
    <w:rsid w:val="004601A4"/>
    <w:rsid w:val="00473BC9"/>
    <w:rsid w:val="0047501B"/>
    <w:rsid w:val="00484405"/>
    <w:rsid w:val="00496C30"/>
    <w:rsid w:val="004B2C8D"/>
    <w:rsid w:val="004B580A"/>
    <w:rsid w:val="004C3E40"/>
    <w:rsid w:val="004F2297"/>
    <w:rsid w:val="004F35B5"/>
    <w:rsid w:val="004F6330"/>
    <w:rsid w:val="00512F2F"/>
    <w:rsid w:val="00513270"/>
    <w:rsid w:val="0051398A"/>
    <w:rsid w:val="00573B39"/>
    <w:rsid w:val="0058135A"/>
    <w:rsid w:val="005969F7"/>
    <w:rsid w:val="005A42B2"/>
    <w:rsid w:val="005B3AB7"/>
    <w:rsid w:val="005B70E3"/>
    <w:rsid w:val="005C12AC"/>
    <w:rsid w:val="005C46C1"/>
    <w:rsid w:val="005C6724"/>
    <w:rsid w:val="005D27CD"/>
    <w:rsid w:val="005D7317"/>
    <w:rsid w:val="0061044B"/>
    <w:rsid w:val="00614D92"/>
    <w:rsid w:val="0061591A"/>
    <w:rsid w:val="00656584"/>
    <w:rsid w:val="00667A63"/>
    <w:rsid w:val="00673CCB"/>
    <w:rsid w:val="00686292"/>
    <w:rsid w:val="00691505"/>
    <w:rsid w:val="006C077E"/>
    <w:rsid w:val="006C3D67"/>
    <w:rsid w:val="006D38DB"/>
    <w:rsid w:val="006F4DE2"/>
    <w:rsid w:val="00726F38"/>
    <w:rsid w:val="00735AB3"/>
    <w:rsid w:val="007512DC"/>
    <w:rsid w:val="00772E33"/>
    <w:rsid w:val="007756B1"/>
    <w:rsid w:val="00785512"/>
    <w:rsid w:val="00795B97"/>
    <w:rsid w:val="007A2F87"/>
    <w:rsid w:val="007A3D1B"/>
    <w:rsid w:val="007B5736"/>
    <w:rsid w:val="007C3867"/>
    <w:rsid w:val="007C3877"/>
    <w:rsid w:val="007C6D21"/>
    <w:rsid w:val="007E0521"/>
    <w:rsid w:val="007E7D7C"/>
    <w:rsid w:val="007F1D9A"/>
    <w:rsid w:val="00813ED9"/>
    <w:rsid w:val="0083249F"/>
    <w:rsid w:val="00834C1B"/>
    <w:rsid w:val="00835DC9"/>
    <w:rsid w:val="008579F9"/>
    <w:rsid w:val="008634CC"/>
    <w:rsid w:val="008713AF"/>
    <w:rsid w:val="008B5D18"/>
    <w:rsid w:val="008B6E97"/>
    <w:rsid w:val="008D0C87"/>
    <w:rsid w:val="008D682D"/>
    <w:rsid w:val="008E4FC8"/>
    <w:rsid w:val="008F021C"/>
    <w:rsid w:val="00915681"/>
    <w:rsid w:val="00930A40"/>
    <w:rsid w:val="00933AC5"/>
    <w:rsid w:val="009460C1"/>
    <w:rsid w:val="009518FC"/>
    <w:rsid w:val="00954EEC"/>
    <w:rsid w:val="009661E5"/>
    <w:rsid w:val="009744B0"/>
    <w:rsid w:val="00982EAA"/>
    <w:rsid w:val="00992C9A"/>
    <w:rsid w:val="00996E6A"/>
    <w:rsid w:val="009A2FD6"/>
    <w:rsid w:val="009B436D"/>
    <w:rsid w:val="009D701D"/>
    <w:rsid w:val="009E5CB8"/>
    <w:rsid w:val="009E631F"/>
    <w:rsid w:val="009F31BD"/>
    <w:rsid w:val="00A030DF"/>
    <w:rsid w:val="00A151D4"/>
    <w:rsid w:val="00A464A8"/>
    <w:rsid w:val="00A5540E"/>
    <w:rsid w:val="00A56769"/>
    <w:rsid w:val="00A61B3B"/>
    <w:rsid w:val="00A72051"/>
    <w:rsid w:val="00AA14C8"/>
    <w:rsid w:val="00AA5A75"/>
    <w:rsid w:val="00AB087B"/>
    <w:rsid w:val="00AB74BE"/>
    <w:rsid w:val="00AE0E46"/>
    <w:rsid w:val="00AF6ABB"/>
    <w:rsid w:val="00B10BFC"/>
    <w:rsid w:val="00B13BD2"/>
    <w:rsid w:val="00B300AA"/>
    <w:rsid w:val="00B301DF"/>
    <w:rsid w:val="00B30210"/>
    <w:rsid w:val="00B312C2"/>
    <w:rsid w:val="00B42394"/>
    <w:rsid w:val="00B47835"/>
    <w:rsid w:val="00B514DF"/>
    <w:rsid w:val="00B87CF5"/>
    <w:rsid w:val="00B87D1E"/>
    <w:rsid w:val="00B95542"/>
    <w:rsid w:val="00BA251D"/>
    <w:rsid w:val="00BA5863"/>
    <w:rsid w:val="00BB6522"/>
    <w:rsid w:val="00BD7BEB"/>
    <w:rsid w:val="00BE1ECA"/>
    <w:rsid w:val="00BE5522"/>
    <w:rsid w:val="00BF48A7"/>
    <w:rsid w:val="00BF74F9"/>
    <w:rsid w:val="00C001F2"/>
    <w:rsid w:val="00C10844"/>
    <w:rsid w:val="00C212C4"/>
    <w:rsid w:val="00C30A01"/>
    <w:rsid w:val="00C36001"/>
    <w:rsid w:val="00C4739B"/>
    <w:rsid w:val="00C80B18"/>
    <w:rsid w:val="00CB2361"/>
    <w:rsid w:val="00CB5D80"/>
    <w:rsid w:val="00CB62EF"/>
    <w:rsid w:val="00CB7106"/>
    <w:rsid w:val="00CC1548"/>
    <w:rsid w:val="00CC46BD"/>
    <w:rsid w:val="00CC7A34"/>
    <w:rsid w:val="00CE71D0"/>
    <w:rsid w:val="00D042E1"/>
    <w:rsid w:val="00D11758"/>
    <w:rsid w:val="00D26FAD"/>
    <w:rsid w:val="00D31375"/>
    <w:rsid w:val="00D42D81"/>
    <w:rsid w:val="00D456BE"/>
    <w:rsid w:val="00D54B3C"/>
    <w:rsid w:val="00D652C7"/>
    <w:rsid w:val="00D7033A"/>
    <w:rsid w:val="00D7039F"/>
    <w:rsid w:val="00D94495"/>
    <w:rsid w:val="00DA58E3"/>
    <w:rsid w:val="00DC0217"/>
    <w:rsid w:val="00DC7D85"/>
    <w:rsid w:val="00DD701B"/>
    <w:rsid w:val="00DE1EED"/>
    <w:rsid w:val="00DF75A5"/>
    <w:rsid w:val="00DF7BD9"/>
    <w:rsid w:val="00E02B4C"/>
    <w:rsid w:val="00E02DFC"/>
    <w:rsid w:val="00E216D9"/>
    <w:rsid w:val="00E22679"/>
    <w:rsid w:val="00E36DC1"/>
    <w:rsid w:val="00E53AB8"/>
    <w:rsid w:val="00E6693C"/>
    <w:rsid w:val="00E715FC"/>
    <w:rsid w:val="00E73941"/>
    <w:rsid w:val="00E8328B"/>
    <w:rsid w:val="00E84476"/>
    <w:rsid w:val="00E868D0"/>
    <w:rsid w:val="00E86B86"/>
    <w:rsid w:val="00E95C83"/>
    <w:rsid w:val="00EA2422"/>
    <w:rsid w:val="00EA3DE2"/>
    <w:rsid w:val="00EB388B"/>
    <w:rsid w:val="00EC5EDA"/>
    <w:rsid w:val="00ED0A10"/>
    <w:rsid w:val="00ED42D4"/>
    <w:rsid w:val="00EF7AFE"/>
    <w:rsid w:val="00F00E50"/>
    <w:rsid w:val="00F07D1C"/>
    <w:rsid w:val="00F1246B"/>
    <w:rsid w:val="00F14BDE"/>
    <w:rsid w:val="00F17692"/>
    <w:rsid w:val="00F312D3"/>
    <w:rsid w:val="00F3195A"/>
    <w:rsid w:val="00F548E6"/>
    <w:rsid w:val="00F578C9"/>
    <w:rsid w:val="00F91FC5"/>
    <w:rsid w:val="00FA66D2"/>
    <w:rsid w:val="00FB50BC"/>
    <w:rsid w:val="00FD28D0"/>
    <w:rsid w:val="00FD5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B56D3"/>
  <w15:chartTrackingRefBased/>
  <w15:docId w15:val="{B2E5AAE1-4C40-45E9-B9CA-24638FF83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4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4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38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495"/>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D944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94495"/>
    <w:rPr>
      <w:i/>
      <w:iCs/>
      <w:color w:val="4472C4" w:themeColor="accent1"/>
    </w:rPr>
  </w:style>
  <w:style w:type="character" w:customStyle="1" w:styleId="Heading2Char">
    <w:name w:val="Heading 2 Char"/>
    <w:basedOn w:val="DefaultParagraphFont"/>
    <w:link w:val="Heading2"/>
    <w:uiPriority w:val="9"/>
    <w:rsid w:val="00D944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312D3"/>
    <w:pPr>
      <w:ind w:left="720"/>
      <w:contextualSpacing/>
    </w:pPr>
  </w:style>
  <w:style w:type="paragraph" w:styleId="Caption">
    <w:name w:val="caption"/>
    <w:basedOn w:val="Normal"/>
    <w:next w:val="Normal"/>
    <w:uiPriority w:val="35"/>
    <w:unhideWhenUsed/>
    <w:qFormat/>
    <w:rsid w:val="00A61B3B"/>
    <w:pPr>
      <w:spacing w:after="200" w:line="240" w:lineRule="auto"/>
    </w:pPr>
    <w:rPr>
      <w:i/>
      <w:iCs/>
      <w:color w:val="44546A" w:themeColor="text2"/>
      <w:sz w:val="18"/>
      <w:szCs w:val="18"/>
    </w:rPr>
  </w:style>
  <w:style w:type="paragraph" w:styleId="NormalWeb">
    <w:name w:val="Normal (Web)"/>
    <w:basedOn w:val="Normal"/>
    <w:uiPriority w:val="99"/>
    <w:semiHidden/>
    <w:unhideWhenUsed/>
    <w:rsid w:val="00E02B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6D38D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8B5D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D18"/>
  </w:style>
  <w:style w:type="paragraph" w:styleId="Footer">
    <w:name w:val="footer"/>
    <w:basedOn w:val="Normal"/>
    <w:link w:val="FooterChar"/>
    <w:uiPriority w:val="99"/>
    <w:unhideWhenUsed/>
    <w:rsid w:val="008B5D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D18"/>
  </w:style>
  <w:style w:type="character" w:styleId="CommentReference">
    <w:name w:val="annotation reference"/>
    <w:basedOn w:val="DefaultParagraphFont"/>
    <w:uiPriority w:val="99"/>
    <w:semiHidden/>
    <w:unhideWhenUsed/>
    <w:rsid w:val="00371F02"/>
    <w:rPr>
      <w:sz w:val="16"/>
      <w:szCs w:val="16"/>
    </w:rPr>
  </w:style>
  <w:style w:type="paragraph" w:styleId="CommentText">
    <w:name w:val="annotation text"/>
    <w:basedOn w:val="Normal"/>
    <w:link w:val="CommentTextChar"/>
    <w:uiPriority w:val="99"/>
    <w:semiHidden/>
    <w:unhideWhenUsed/>
    <w:rsid w:val="00371F02"/>
    <w:pPr>
      <w:spacing w:line="240" w:lineRule="auto"/>
    </w:pPr>
    <w:rPr>
      <w:sz w:val="20"/>
      <w:szCs w:val="20"/>
    </w:rPr>
  </w:style>
  <w:style w:type="character" w:customStyle="1" w:styleId="CommentTextChar">
    <w:name w:val="Comment Text Char"/>
    <w:basedOn w:val="DefaultParagraphFont"/>
    <w:link w:val="CommentText"/>
    <w:uiPriority w:val="99"/>
    <w:semiHidden/>
    <w:rsid w:val="00371F02"/>
    <w:rPr>
      <w:sz w:val="20"/>
      <w:szCs w:val="20"/>
    </w:rPr>
  </w:style>
  <w:style w:type="paragraph" w:styleId="CommentSubject">
    <w:name w:val="annotation subject"/>
    <w:basedOn w:val="CommentText"/>
    <w:next w:val="CommentText"/>
    <w:link w:val="CommentSubjectChar"/>
    <w:uiPriority w:val="99"/>
    <w:semiHidden/>
    <w:unhideWhenUsed/>
    <w:rsid w:val="00371F02"/>
    <w:rPr>
      <w:b/>
      <w:bCs/>
    </w:rPr>
  </w:style>
  <w:style w:type="character" w:customStyle="1" w:styleId="CommentSubjectChar">
    <w:name w:val="Comment Subject Char"/>
    <w:basedOn w:val="CommentTextChar"/>
    <w:link w:val="CommentSubject"/>
    <w:uiPriority w:val="99"/>
    <w:semiHidden/>
    <w:rsid w:val="00371F02"/>
    <w:rPr>
      <w:b/>
      <w:bCs/>
      <w:sz w:val="20"/>
      <w:szCs w:val="20"/>
    </w:rPr>
  </w:style>
  <w:style w:type="character" w:styleId="Hyperlink">
    <w:name w:val="Hyperlink"/>
    <w:basedOn w:val="DefaultParagraphFont"/>
    <w:uiPriority w:val="99"/>
    <w:unhideWhenUsed/>
    <w:rsid w:val="00B87D1E"/>
    <w:rPr>
      <w:color w:val="0563C1" w:themeColor="hyperlink"/>
      <w:u w:val="single"/>
    </w:rPr>
  </w:style>
  <w:style w:type="character" w:styleId="UnresolvedMention">
    <w:name w:val="Unresolved Mention"/>
    <w:basedOn w:val="DefaultParagraphFont"/>
    <w:uiPriority w:val="99"/>
    <w:semiHidden/>
    <w:unhideWhenUsed/>
    <w:rsid w:val="00B87D1E"/>
    <w:rPr>
      <w:color w:val="605E5C"/>
      <w:shd w:val="clear" w:color="auto" w:fill="E1DFDD"/>
    </w:rPr>
  </w:style>
  <w:style w:type="paragraph" w:customStyle="1" w:styleId="EndNoteBibliographyTitle">
    <w:name w:val="EndNote Bibliography Title"/>
    <w:basedOn w:val="Normal"/>
    <w:link w:val="EndNoteBibliographyTitleChar"/>
    <w:rsid w:val="00F00E50"/>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00E50"/>
    <w:rPr>
      <w:rFonts w:ascii="Calibri" w:hAnsi="Calibri" w:cs="Calibri"/>
      <w:noProof/>
      <w:lang w:val="en-US"/>
    </w:rPr>
  </w:style>
  <w:style w:type="paragraph" w:customStyle="1" w:styleId="EndNoteBibliography">
    <w:name w:val="EndNote Bibliography"/>
    <w:basedOn w:val="Normal"/>
    <w:link w:val="EndNoteBibliographyChar"/>
    <w:rsid w:val="00F00E50"/>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00E50"/>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330708">
      <w:bodyDiv w:val="1"/>
      <w:marLeft w:val="0"/>
      <w:marRight w:val="0"/>
      <w:marTop w:val="0"/>
      <w:marBottom w:val="0"/>
      <w:divBdr>
        <w:top w:val="none" w:sz="0" w:space="0" w:color="auto"/>
        <w:left w:val="none" w:sz="0" w:space="0" w:color="auto"/>
        <w:bottom w:val="none" w:sz="0" w:space="0" w:color="auto"/>
        <w:right w:val="none" w:sz="0" w:space="0" w:color="auto"/>
      </w:divBdr>
    </w:div>
    <w:div w:id="1807576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chemaxon.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583DF-E29F-4D0A-96D9-849464E45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1613</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Clark</dc:creator>
  <cp:keywords/>
  <dc:description/>
  <cp:lastModifiedBy>Carol Clark</cp:lastModifiedBy>
  <cp:revision>2</cp:revision>
  <dcterms:created xsi:type="dcterms:W3CDTF">2022-04-12T14:54:00Z</dcterms:created>
  <dcterms:modified xsi:type="dcterms:W3CDTF">2022-04-12T14:54:00Z</dcterms:modified>
</cp:coreProperties>
</file>